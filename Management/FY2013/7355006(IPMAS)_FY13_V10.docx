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15" w:rsidRPr="00D91CE9" w:rsidRDefault="00984EF1">
      <w:pPr>
        <w:rPr>
          <w:rFonts w:ascii="Times New Roman" w:hAnsi="Times New Roman" w:cs="Times New Roman"/>
          <w:sz w:val="24"/>
          <w:szCs w:val="24"/>
        </w:rPr>
      </w:pPr>
      <w:r w:rsidRPr="00D91CE9">
        <w:rPr>
          <w:rFonts w:ascii="Times New Roman" w:hAnsi="Times New Roman" w:cs="Times New Roman"/>
          <w:b/>
          <w:sz w:val="24"/>
          <w:szCs w:val="24"/>
        </w:rPr>
        <w:t>EL Project:</w:t>
      </w:r>
      <w:r w:rsidRPr="00D91CE9">
        <w:rPr>
          <w:rFonts w:ascii="Times New Roman" w:hAnsi="Times New Roman" w:cs="Times New Roman"/>
          <w:sz w:val="24"/>
          <w:szCs w:val="24"/>
        </w:rPr>
        <w:t xml:space="preserve"> </w:t>
      </w:r>
      <w:r w:rsidR="00CF007C">
        <w:rPr>
          <w:rFonts w:ascii="Times New Roman" w:hAnsi="Times New Roman" w:cs="Times New Roman"/>
          <w:sz w:val="32"/>
          <w:szCs w:val="32"/>
        </w:rPr>
        <w:t>Knowledge Driven</w:t>
      </w:r>
      <w:r w:rsidR="00CF007C" w:rsidRPr="00D91CE9">
        <w:rPr>
          <w:rFonts w:ascii="Times New Roman" w:hAnsi="Times New Roman" w:cs="Times New Roman"/>
          <w:sz w:val="32"/>
          <w:szCs w:val="32"/>
        </w:rPr>
        <w:t xml:space="preserve"> </w:t>
      </w:r>
      <w:r w:rsidRPr="00D91CE9">
        <w:rPr>
          <w:rFonts w:ascii="Times New Roman" w:hAnsi="Times New Roman" w:cs="Times New Roman"/>
          <w:sz w:val="32"/>
          <w:szCs w:val="32"/>
        </w:rPr>
        <w:t>Planning and Modeling</w:t>
      </w:r>
    </w:p>
    <w:p w:rsidR="00FF7A5E" w:rsidRPr="001F305C" w:rsidRDefault="00FF7A5E" w:rsidP="00FF7A5E">
      <w:pPr>
        <w:rPr>
          <w:rFonts w:ascii="Times New Roman" w:hAnsi="Times New Roman" w:cs="Times New Roman"/>
          <w:sz w:val="24"/>
          <w:szCs w:val="24"/>
        </w:rPr>
      </w:pPr>
      <w:r w:rsidRPr="001F305C">
        <w:rPr>
          <w:rFonts w:ascii="Times New Roman" w:hAnsi="Times New Roman" w:cs="Times New Roman"/>
          <w:b/>
          <w:sz w:val="24"/>
          <w:szCs w:val="24"/>
        </w:rPr>
        <w:t xml:space="preserve">Program Title: </w:t>
      </w:r>
      <w:r w:rsidRPr="00D91CE9">
        <w:rPr>
          <w:rFonts w:ascii="Times New Roman" w:hAnsi="Times New Roman" w:cs="Times New Roman"/>
          <w:sz w:val="28"/>
          <w:szCs w:val="28"/>
        </w:rPr>
        <w:t>Next-Generation Robotics and Automation</w:t>
      </w:r>
    </w:p>
    <w:p w:rsidR="00984EF1" w:rsidRPr="00D91CE9" w:rsidRDefault="00984EF1">
      <w:pPr>
        <w:rPr>
          <w:rFonts w:ascii="Times New Roman" w:hAnsi="Times New Roman" w:cs="Times New Roman"/>
          <w:sz w:val="24"/>
          <w:szCs w:val="24"/>
        </w:rPr>
      </w:pPr>
      <w:r w:rsidRPr="00D91CE9">
        <w:rPr>
          <w:rFonts w:ascii="Times New Roman" w:hAnsi="Times New Roman" w:cs="Times New Roman"/>
          <w:b/>
          <w:sz w:val="24"/>
          <w:szCs w:val="24"/>
        </w:rPr>
        <w:t>Principal Investigator:</w:t>
      </w:r>
      <w:r w:rsidRPr="00D91CE9">
        <w:rPr>
          <w:rFonts w:ascii="Times New Roman" w:hAnsi="Times New Roman" w:cs="Times New Roman"/>
          <w:sz w:val="24"/>
          <w:szCs w:val="24"/>
        </w:rPr>
        <w:t xml:space="preserve"> </w:t>
      </w:r>
      <w:r w:rsidRPr="00D91CE9">
        <w:rPr>
          <w:rFonts w:ascii="Times New Roman" w:hAnsi="Times New Roman" w:cs="Times New Roman"/>
          <w:sz w:val="28"/>
          <w:szCs w:val="28"/>
        </w:rPr>
        <w:t>Stephen Balakirsky, Intelligent Systems Division, x4791</w:t>
      </w:r>
    </w:p>
    <w:p w:rsidR="00984EF1" w:rsidRPr="00D91CE9" w:rsidRDefault="00984EF1">
      <w:pPr>
        <w:rPr>
          <w:rFonts w:ascii="Times New Roman" w:hAnsi="Times New Roman" w:cs="Times New Roman"/>
          <w:sz w:val="24"/>
          <w:szCs w:val="24"/>
        </w:rPr>
      </w:pPr>
      <w:r w:rsidRPr="00D91CE9">
        <w:rPr>
          <w:rFonts w:ascii="Times New Roman" w:hAnsi="Times New Roman" w:cs="Times New Roman"/>
          <w:b/>
          <w:sz w:val="24"/>
          <w:szCs w:val="24"/>
        </w:rPr>
        <w:t>Date Prepared:</w:t>
      </w:r>
      <w:r w:rsidRPr="00D91CE9">
        <w:rPr>
          <w:rFonts w:ascii="Times New Roman" w:hAnsi="Times New Roman" w:cs="Times New Roman"/>
          <w:sz w:val="24"/>
          <w:szCs w:val="24"/>
        </w:rPr>
        <w:t xml:space="preserve"> </w:t>
      </w:r>
      <w:r w:rsidR="00FF7A5E">
        <w:rPr>
          <w:rFonts w:ascii="Times New Roman" w:hAnsi="Times New Roman" w:cs="Times New Roman"/>
          <w:sz w:val="24"/>
          <w:szCs w:val="24"/>
        </w:rPr>
        <w:t>August 7, 2012</w:t>
      </w:r>
    </w:p>
    <w:p w:rsidR="00984EF1" w:rsidRPr="00D91CE9" w:rsidRDefault="00984EF1" w:rsidP="0087782F">
      <w:pPr>
        <w:pStyle w:val="NoSpacing"/>
        <w:rPr>
          <w:rFonts w:ascii="Times New Roman" w:hAnsi="Times New Roman" w:cs="Times New Roman"/>
          <w:b/>
          <w:sz w:val="24"/>
          <w:szCs w:val="24"/>
        </w:rPr>
      </w:pPr>
      <w:r w:rsidRPr="00D91CE9">
        <w:rPr>
          <w:rFonts w:ascii="Times New Roman" w:hAnsi="Times New Roman" w:cs="Times New Roman"/>
          <w:b/>
          <w:sz w:val="24"/>
          <w:szCs w:val="24"/>
        </w:rPr>
        <w:t xml:space="preserve">Summary: </w:t>
      </w:r>
    </w:p>
    <w:p w:rsidR="0087782F" w:rsidRPr="00D91CE9" w:rsidRDefault="003B11A0" w:rsidP="0087782F">
      <w:pPr>
        <w:rPr>
          <w:rFonts w:ascii="Times New Roman" w:hAnsi="Times New Roman" w:cs="Times New Roman"/>
          <w:sz w:val="24"/>
          <w:szCs w:val="24"/>
        </w:rPr>
      </w:pPr>
      <w:r w:rsidRPr="00D91CE9">
        <w:rPr>
          <w:rFonts w:ascii="Times New Roman" w:hAnsi="Times New Roman" w:cs="Times New Roman"/>
          <w:sz w:val="24"/>
          <w:szCs w:val="24"/>
        </w:rPr>
        <w:t xml:space="preserve">This project will </w:t>
      </w:r>
      <w:del w:id="0" w:author="Stephen Balakirsky" w:date="2012-08-28T13:10:00Z">
        <w:r w:rsidRPr="00D91CE9" w:rsidDel="00E47F2C">
          <w:rPr>
            <w:rFonts w:ascii="Times New Roman" w:hAnsi="Times New Roman" w:cs="Times New Roman"/>
            <w:sz w:val="24"/>
            <w:szCs w:val="24"/>
          </w:rPr>
          <w:delText xml:space="preserve">develop </w:delText>
        </w:r>
      </w:del>
      <w:ins w:id="1" w:author="Stephen Balakirsky" w:date="2012-08-28T13:10:00Z">
        <w:r w:rsidR="00E47F2C">
          <w:rPr>
            <w:rFonts w:ascii="Times New Roman" w:hAnsi="Times New Roman" w:cs="Times New Roman"/>
            <w:sz w:val="24"/>
            <w:szCs w:val="24"/>
          </w:rPr>
          <w:t>aid in the development of</w:t>
        </w:r>
      </w:ins>
      <w:del w:id="2" w:author="Stephen Balakirsky" w:date="2012-08-28T13:10:00Z">
        <w:r w:rsidRPr="00D91CE9" w:rsidDel="00E47F2C">
          <w:rPr>
            <w:rFonts w:ascii="Times New Roman" w:hAnsi="Times New Roman" w:cs="Times New Roman"/>
            <w:sz w:val="24"/>
            <w:szCs w:val="24"/>
          </w:rPr>
          <w:delText>the</w:delText>
        </w:r>
      </w:del>
      <w:r w:rsidRPr="00D91CE9">
        <w:rPr>
          <w:rFonts w:ascii="Times New Roman" w:hAnsi="Times New Roman" w:cs="Times New Roman"/>
          <w:sz w:val="24"/>
          <w:szCs w:val="24"/>
        </w:rPr>
        <w:t xml:space="preserve"> measurement science and standards to enable advancements in </w:t>
      </w:r>
      <w:r w:rsidR="00437072" w:rsidRPr="00D91CE9">
        <w:rPr>
          <w:rFonts w:ascii="Times New Roman" w:hAnsi="Times New Roman" w:cs="Times New Roman"/>
          <w:sz w:val="24"/>
          <w:szCs w:val="24"/>
        </w:rPr>
        <w:t>planning</w:t>
      </w:r>
      <w:r w:rsidRPr="00D91CE9">
        <w:rPr>
          <w:rFonts w:ascii="Times New Roman" w:hAnsi="Times New Roman" w:cs="Times New Roman"/>
          <w:sz w:val="24"/>
          <w:szCs w:val="24"/>
        </w:rPr>
        <w:t xml:space="preserve"> </w:t>
      </w:r>
      <w:r w:rsidR="00437072" w:rsidRPr="00D91CE9">
        <w:rPr>
          <w:rFonts w:ascii="Times New Roman" w:hAnsi="Times New Roman" w:cs="Times New Roman"/>
          <w:sz w:val="24"/>
          <w:szCs w:val="24"/>
        </w:rPr>
        <w:t xml:space="preserve">by </w:t>
      </w:r>
      <w:r w:rsidRPr="00D91CE9">
        <w:rPr>
          <w:rFonts w:ascii="Times New Roman" w:hAnsi="Times New Roman" w:cs="Times New Roman"/>
          <w:sz w:val="24"/>
          <w:szCs w:val="24"/>
        </w:rPr>
        <w:t xml:space="preserve">robots </w:t>
      </w:r>
      <w:r w:rsidR="00437072" w:rsidRPr="00D91CE9">
        <w:rPr>
          <w:rFonts w:ascii="Times New Roman" w:hAnsi="Times New Roman" w:cs="Times New Roman"/>
          <w:sz w:val="24"/>
          <w:szCs w:val="24"/>
        </w:rPr>
        <w:t>in</w:t>
      </w:r>
      <w:r w:rsidRPr="00D91CE9">
        <w:rPr>
          <w:rFonts w:ascii="Times New Roman" w:hAnsi="Times New Roman" w:cs="Times New Roman"/>
          <w:sz w:val="24"/>
          <w:szCs w:val="24"/>
        </w:rPr>
        <w:t xml:space="preserve"> scenarios relevant to manufacturing</w:t>
      </w:r>
      <w:r w:rsidR="00046D89" w:rsidRPr="00D91CE9">
        <w:rPr>
          <w:rFonts w:ascii="Times New Roman" w:hAnsi="Times New Roman" w:cs="Times New Roman"/>
          <w:sz w:val="24"/>
          <w:szCs w:val="24"/>
        </w:rPr>
        <w:t>, starting with kitting and aiming towards assembly</w:t>
      </w:r>
      <w:r w:rsidRPr="00D91CE9">
        <w:rPr>
          <w:rFonts w:ascii="Times New Roman" w:hAnsi="Times New Roman" w:cs="Times New Roman"/>
          <w:sz w:val="24"/>
          <w:szCs w:val="24"/>
        </w:rPr>
        <w:t xml:space="preserve">. </w:t>
      </w:r>
      <w:r w:rsidR="00857E87" w:rsidRPr="00D91CE9">
        <w:rPr>
          <w:rFonts w:ascii="Times New Roman" w:hAnsi="Times New Roman" w:cs="Times New Roman"/>
          <w:sz w:val="24"/>
          <w:szCs w:val="24"/>
        </w:rPr>
        <w:t xml:space="preserve">Plans enable a robot to change its actions to deal with uncertainty in its environment and to rapidly switch to new tasks. </w:t>
      </w:r>
      <w:r w:rsidR="00437072" w:rsidRPr="00D91CE9">
        <w:rPr>
          <w:rFonts w:ascii="Times New Roman" w:hAnsi="Times New Roman" w:cs="Times New Roman"/>
          <w:sz w:val="24"/>
          <w:szCs w:val="24"/>
        </w:rPr>
        <w:t>P</w:t>
      </w:r>
      <w:r w:rsidR="0087782F" w:rsidRPr="00D91CE9">
        <w:rPr>
          <w:rFonts w:ascii="Times New Roman" w:hAnsi="Times New Roman" w:cs="Times New Roman"/>
          <w:sz w:val="24"/>
          <w:szCs w:val="24"/>
        </w:rPr>
        <w:t>lans are based on models of the current environment</w:t>
      </w:r>
      <w:r w:rsidR="00377458" w:rsidRPr="00D91CE9">
        <w:rPr>
          <w:rFonts w:ascii="Times New Roman" w:hAnsi="Times New Roman" w:cs="Times New Roman"/>
          <w:sz w:val="24"/>
          <w:szCs w:val="24"/>
        </w:rPr>
        <w:t>, predictions about the future,</w:t>
      </w:r>
      <w:r w:rsidR="0087782F" w:rsidRPr="00D91CE9">
        <w:rPr>
          <w:rFonts w:ascii="Times New Roman" w:hAnsi="Times New Roman" w:cs="Times New Roman"/>
          <w:sz w:val="24"/>
          <w:szCs w:val="24"/>
        </w:rPr>
        <w:t xml:space="preserve"> and </w:t>
      </w:r>
      <w:r w:rsidR="0087782F" w:rsidRPr="00D91CE9">
        <w:rPr>
          <w:rFonts w:ascii="Times New Roman" w:hAnsi="Times New Roman" w:cs="Times New Roman"/>
          <w:i/>
          <w:sz w:val="24"/>
          <w:szCs w:val="24"/>
        </w:rPr>
        <w:t>a priori</w:t>
      </w:r>
      <w:r w:rsidR="0087782F" w:rsidRPr="00D91CE9">
        <w:rPr>
          <w:rFonts w:ascii="Times New Roman" w:hAnsi="Times New Roman" w:cs="Times New Roman"/>
          <w:sz w:val="24"/>
          <w:szCs w:val="24"/>
        </w:rPr>
        <w:t xml:space="preserve"> knowledge of causal relationships between </w:t>
      </w:r>
      <w:r w:rsidR="00377458" w:rsidRPr="00D91CE9">
        <w:rPr>
          <w:rFonts w:ascii="Times New Roman" w:hAnsi="Times New Roman" w:cs="Times New Roman"/>
          <w:sz w:val="24"/>
          <w:szCs w:val="24"/>
        </w:rPr>
        <w:t xml:space="preserve">current </w:t>
      </w:r>
      <w:r w:rsidR="0087782F" w:rsidRPr="00D91CE9">
        <w:rPr>
          <w:rFonts w:ascii="Times New Roman" w:hAnsi="Times New Roman" w:cs="Times New Roman"/>
          <w:sz w:val="24"/>
          <w:szCs w:val="24"/>
        </w:rPr>
        <w:t xml:space="preserve">actions and results. The breadth </w:t>
      </w:r>
      <w:r w:rsidR="00BC39EB" w:rsidRPr="00D91CE9">
        <w:rPr>
          <w:rFonts w:ascii="Times New Roman" w:hAnsi="Times New Roman" w:cs="Times New Roman"/>
          <w:sz w:val="24"/>
          <w:szCs w:val="24"/>
        </w:rPr>
        <w:t xml:space="preserve">and usability </w:t>
      </w:r>
      <w:r w:rsidR="0087782F" w:rsidRPr="00D91CE9">
        <w:rPr>
          <w:rFonts w:ascii="Times New Roman" w:hAnsi="Times New Roman" w:cs="Times New Roman"/>
          <w:sz w:val="24"/>
          <w:szCs w:val="24"/>
        </w:rPr>
        <w:t xml:space="preserve">of </w:t>
      </w:r>
      <w:r w:rsidR="00E327F6" w:rsidRPr="00D91CE9">
        <w:rPr>
          <w:rFonts w:ascii="Times New Roman" w:hAnsi="Times New Roman" w:cs="Times New Roman"/>
          <w:sz w:val="24"/>
          <w:szCs w:val="24"/>
        </w:rPr>
        <w:t>knowledge</w:t>
      </w:r>
      <w:r w:rsidR="0087782F" w:rsidRPr="00D91CE9">
        <w:rPr>
          <w:rFonts w:ascii="Times New Roman" w:hAnsi="Times New Roman" w:cs="Times New Roman"/>
          <w:sz w:val="24"/>
          <w:szCs w:val="24"/>
        </w:rPr>
        <w:t xml:space="preserve"> in these models is one of the main factors that </w:t>
      </w:r>
      <w:r w:rsidR="005211DE" w:rsidRPr="00D91CE9">
        <w:rPr>
          <w:rFonts w:ascii="Times New Roman" w:hAnsi="Times New Roman" w:cs="Times New Roman"/>
          <w:sz w:val="24"/>
          <w:szCs w:val="24"/>
        </w:rPr>
        <w:t xml:space="preserve">constrains </w:t>
      </w:r>
      <w:r w:rsidR="0087782F" w:rsidRPr="00D91CE9">
        <w:rPr>
          <w:rFonts w:ascii="Times New Roman" w:hAnsi="Times New Roman" w:cs="Times New Roman"/>
          <w:sz w:val="24"/>
          <w:szCs w:val="24"/>
        </w:rPr>
        <w:t xml:space="preserve">the flexibility and performance of </w:t>
      </w:r>
      <w:r w:rsidR="008A26C5" w:rsidRPr="00D91CE9">
        <w:rPr>
          <w:rFonts w:ascii="Times New Roman" w:hAnsi="Times New Roman" w:cs="Times New Roman"/>
          <w:sz w:val="24"/>
          <w:szCs w:val="24"/>
        </w:rPr>
        <w:t xml:space="preserve">manufacturing </w:t>
      </w:r>
      <w:r w:rsidR="0087782F" w:rsidRPr="00D91CE9">
        <w:rPr>
          <w:rFonts w:ascii="Times New Roman" w:hAnsi="Times New Roman" w:cs="Times New Roman"/>
          <w:sz w:val="24"/>
          <w:szCs w:val="24"/>
        </w:rPr>
        <w:t xml:space="preserve">planning systems. </w:t>
      </w:r>
      <w:r w:rsidR="00B75130" w:rsidRPr="00D91CE9">
        <w:rPr>
          <w:rFonts w:ascii="Times New Roman" w:hAnsi="Times New Roman" w:cs="Times New Roman"/>
          <w:sz w:val="24"/>
          <w:szCs w:val="24"/>
        </w:rPr>
        <w:t xml:space="preserve">Currently, </w:t>
      </w:r>
      <w:r w:rsidR="00377458" w:rsidRPr="00D91CE9">
        <w:rPr>
          <w:rFonts w:ascii="Times New Roman" w:hAnsi="Times New Roman" w:cs="Times New Roman"/>
          <w:sz w:val="24"/>
          <w:szCs w:val="24"/>
        </w:rPr>
        <w:t>there is no accepted standardized way to represent this knowledge</w:t>
      </w:r>
      <w:r w:rsidR="00E66801" w:rsidRPr="00D91CE9">
        <w:rPr>
          <w:rFonts w:ascii="Times New Roman" w:hAnsi="Times New Roman" w:cs="Times New Roman"/>
          <w:sz w:val="24"/>
          <w:szCs w:val="24"/>
        </w:rPr>
        <w:t>, to reason with this knowledge,</w:t>
      </w:r>
      <w:r w:rsidR="00774E62" w:rsidRPr="00D91CE9">
        <w:rPr>
          <w:rFonts w:ascii="Times New Roman" w:hAnsi="Times New Roman" w:cs="Times New Roman"/>
          <w:sz w:val="24"/>
          <w:szCs w:val="24"/>
        </w:rPr>
        <w:t xml:space="preserve"> or to measure the performance of these systems</w:t>
      </w:r>
      <w:r w:rsidR="00377458" w:rsidRPr="00D91CE9">
        <w:rPr>
          <w:rFonts w:ascii="Times New Roman" w:hAnsi="Times New Roman" w:cs="Times New Roman"/>
          <w:sz w:val="24"/>
          <w:szCs w:val="24"/>
        </w:rPr>
        <w:t xml:space="preserve">. </w:t>
      </w:r>
      <w:r w:rsidRPr="00D91CE9">
        <w:rPr>
          <w:rFonts w:ascii="Times New Roman" w:hAnsi="Times New Roman" w:cs="Times New Roman"/>
          <w:sz w:val="24"/>
          <w:szCs w:val="24"/>
        </w:rPr>
        <w:t xml:space="preserve"> </w:t>
      </w:r>
    </w:p>
    <w:p w:rsidR="00984EF1" w:rsidRPr="00D91CE9" w:rsidRDefault="00FF7A5E">
      <w:pPr>
        <w:rPr>
          <w:rFonts w:ascii="Times New Roman" w:hAnsi="Times New Roman" w:cs="Times New Roman"/>
          <w:sz w:val="24"/>
          <w:szCs w:val="24"/>
        </w:rPr>
      </w:pPr>
      <w:r>
        <w:rPr>
          <w:rFonts w:ascii="Times New Roman" w:hAnsi="Times New Roman" w:cs="Times New Roman"/>
          <w:b/>
          <w:sz w:val="24"/>
          <w:szCs w:val="24"/>
        </w:rPr>
        <w:t>Approvals:</w:t>
      </w:r>
    </w:p>
    <w:p w:rsidR="000D7EEB" w:rsidRPr="00D91CE9" w:rsidRDefault="000D7EEB">
      <w:pPr>
        <w:rPr>
          <w:rFonts w:ascii="Times New Roman" w:hAnsi="Times New Roman" w:cs="Times New Roman"/>
          <w:b/>
          <w:sz w:val="24"/>
          <w:szCs w:val="24"/>
        </w:rPr>
      </w:pPr>
      <w:r w:rsidRPr="00D91CE9">
        <w:rPr>
          <w:rFonts w:ascii="Times New Roman" w:hAnsi="Times New Roman" w:cs="Times New Roman"/>
          <w:b/>
          <w:sz w:val="24"/>
          <w:szCs w:val="24"/>
        </w:rPr>
        <w:br w:type="page"/>
      </w:r>
    </w:p>
    <w:p w:rsidR="009A5F45" w:rsidRPr="00D91CE9" w:rsidRDefault="009A5F45" w:rsidP="00774E62">
      <w:pPr>
        <w:pStyle w:val="NoSpacing"/>
        <w:rPr>
          <w:rFonts w:ascii="Times New Roman" w:hAnsi="Times New Roman" w:cs="Times New Roman"/>
          <w:b/>
          <w:sz w:val="24"/>
          <w:szCs w:val="24"/>
        </w:rPr>
      </w:pPr>
      <w:r w:rsidRPr="00D91CE9">
        <w:rPr>
          <w:rFonts w:ascii="Times New Roman" w:hAnsi="Times New Roman" w:cs="Times New Roman"/>
          <w:b/>
          <w:sz w:val="24"/>
          <w:szCs w:val="24"/>
        </w:rPr>
        <w:lastRenderedPageBreak/>
        <w:t>Objective:</w:t>
      </w:r>
    </w:p>
    <w:p w:rsidR="00774E62" w:rsidRPr="00D91CE9" w:rsidRDefault="00E66801" w:rsidP="009A5F45">
      <w:pPr>
        <w:rPr>
          <w:rFonts w:ascii="Times New Roman" w:hAnsi="Times New Roman" w:cs="Times New Roman"/>
          <w:sz w:val="24"/>
          <w:szCs w:val="24"/>
        </w:rPr>
      </w:pPr>
      <w:r w:rsidRPr="00D91CE9">
        <w:rPr>
          <w:rFonts w:ascii="Times New Roman" w:hAnsi="Times New Roman" w:cs="Times New Roman"/>
          <w:sz w:val="24"/>
          <w:szCs w:val="24"/>
        </w:rPr>
        <w:t>To</w:t>
      </w:r>
      <w:r w:rsidR="00774E62" w:rsidRPr="00D91CE9">
        <w:rPr>
          <w:rFonts w:ascii="Times New Roman" w:hAnsi="Times New Roman" w:cs="Times New Roman"/>
          <w:sz w:val="24"/>
          <w:szCs w:val="24"/>
        </w:rPr>
        <w:t xml:space="preserve"> </w:t>
      </w:r>
      <w:r w:rsidR="005E7A74" w:rsidRPr="00D91CE9">
        <w:rPr>
          <w:rFonts w:ascii="Times New Roman" w:hAnsi="Times New Roman" w:cs="Times New Roman"/>
          <w:sz w:val="24"/>
          <w:szCs w:val="24"/>
        </w:rPr>
        <w:t xml:space="preserve">develop the measurement science </w:t>
      </w:r>
      <w:r w:rsidRPr="00D91CE9">
        <w:rPr>
          <w:rFonts w:ascii="Times New Roman" w:hAnsi="Times New Roman" w:cs="Times New Roman"/>
          <w:sz w:val="24"/>
          <w:szCs w:val="24"/>
        </w:rPr>
        <w:t xml:space="preserve">and standards </w:t>
      </w:r>
      <w:r w:rsidR="005E7A74" w:rsidRPr="00D91CE9">
        <w:rPr>
          <w:rFonts w:ascii="Times New Roman" w:hAnsi="Times New Roman" w:cs="Times New Roman"/>
          <w:sz w:val="24"/>
          <w:szCs w:val="24"/>
        </w:rPr>
        <w:t xml:space="preserve">for planning and modeling by robots so that they are able to be more quickly re-tasked and are more flexible and adaptive </w:t>
      </w:r>
      <w:r w:rsidR="00611F0A" w:rsidRPr="00D91CE9">
        <w:rPr>
          <w:rFonts w:ascii="Times New Roman" w:hAnsi="Times New Roman" w:cs="Times New Roman"/>
          <w:sz w:val="24"/>
          <w:szCs w:val="24"/>
        </w:rPr>
        <w:t>by the end of FY2014</w:t>
      </w:r>
      <w:r w:rsidR="005E7A74" w:rsidRPr="00D91CE9">
        <w:rPr>
          <w:rFonts w:ascii="Times New Roman" w:hAnsi="Times New Roman" w:cs="Times New Roman"/>
          <w:sz w:val="24"/>
          <w:szCs w:val="24"/>
        </w:rPr>
        <w:t>.</w:t>
      </w:r>
    </w:p>
    <w:p w:rsidR="009A5F45" w:rsidRPr="00D91CE9" w:rsidRDefault="009A5F45" w:rsidP="00BA5E09">
      <w:pPr>
        <w:pStyle w:val="NoSpacing"/>
        <w:rPr>
          <w:rFonts w:ascii="Times New Roman" w:hAnsi="Times New Roman" w:cs="Times New Roman"/>
          <w:b/>
          <w:sz w:val="24"/>
          <w:szCs w:val="24"/>
        </w:rPr>
      </w:pPr>
      <w:r w:rsidRPr="00D91CE9">
        <w:rPr>
          <w:rFonts w:ascii="Times New Roman" w:hAnsi="Times New Roman" w:cs="Times New Roman"/>
          <w:b/>
          <w:sz w:val="24"/>
          <w:szCs w:val="24"/>
        </w:rPr>
        <w:t>What is the new technical idea?</w:t>
      </w:r>
    </w:p>
    <w:p w:rsidR="00EB54C6" w:rsidRPr="00D91CE9" w:rsidRDefault="007F67C3" w:rsidP="009A5F45">
      <w:pPr>
        <w:rPr>
          <w:rFonts w:ascii="Times New Roman" w:hAnsi="Times New Roman" w:cs="Times New Roman"/>
          <w:sz w:val="24"/>
          <w:szCs w:val="24"/>
        </w:rPr>
      </w:pPr>
      <w:r>
        <w:rPr>
          <w:rFonts w:ascii="Times New Roman" w:hAnsi="Times New Roman" w:cs="Times New Roman"/>
          <w:sz w:val="24"/>
          <w:szCs w:val="24"/>
        </w:rPr>
        <w:t>The new technical idea is to</w:t>
      </w:r>
      <w:r w:rsidR="00CA7718" w:rsidRPr="00D91CE9">
        <w:rPr>
          <w:rFonts w:ascii="Times New Roman" w:hAnsi="Times New Roman" w:cs="Times New Roman"/>
          <w:sz w:val="24"/>
          <w:szCs w:val="24"/>
        </w:rPr>
        <w:t xml:space="preserve"> </w:t>
      </w:r>
      <w:del w:id="3" w:author="Stephen Balakirsky" w:date="2012-08-28T13:10:00Z">
        <w:r w:rsidR="00CA7718" w:rsidRPr="00D91CE9" w:rsidDel="00E47F2C">
          <w:rPr>
            <w:rFonts w:ascii="Times New Roman" w:hAnsi="Times New Roman" w:cs="Times New Roman"/>
            <w:sz w:val="24"/>
            <w:szCs w:val="24"/>
          </w:rPr>
          <w:delText xml:space="preserve">develop </w:delText>
        </w:r>
      </w:del>
      <w:ins w:id="4" w:author="Stephen Balakirsky" w:date="2012-08-28T13:10:00Z">
        <w:r w:rsidR="00E47F2C">
          <w:rPr>
            <w:rFonts w:ascii="Times New Roman" w:hAnsi="Times New Roman" w:cs="Times New Roman"/>
            <w:sz w:val="24"/>
            <w:szCs w:val="24"/>
          </w:rPr>
          <w:t>aid in the development of</w:t>
        </w:r>
        <w:r w:rsidR="00E47F2C" w:rsidRPr="00D91CE9">
          <w:rPr>
            <w:rFonts w:ascii="Times New Roman" w:hAnsi="Times New Roman" w:cs="Times New Roman"/>
            <w:sz w:val="24"/>
            <w:szCs w:val="24"/>
          </w:rPr>
          <w:t xml:space="preserve"> </w:t>
        </w:r>
      </w:ins>
      <w:r w:rsidR="00CA7718" w:rsidRPr="00D91CE9">
        <w:rPr>
          <w:rFonts w:ascii="Times New Roman" w:hAnsi="Times New Roman" w:cs="Times New Roman"/>
          <w:sz w:val="24"/>
          <w:szCs w:val="24"/>
        </w:rPr>
        <w:t xml:space="preserve">standard data abstractions for maintaining and sharing knowledge of the world and </w:t>
      </w:r>
      <w:r>
        <w:rPr>
          <w:rFonts w:ascii="Times New Roman" w:hAnsi="Times New Roman" w:cs="Times New Roman"/>
          <w:sz w:val="24"/>
          <w:szCs w:val="24"/>
        </w:rPr>
        <w:t>planning</w:t>
      </w:r>
      <w:r w:rsidR="00CA7718" w:rsidRPr="00D91CE9">
        <w:rPr>
          <w:rFonts w:ascii="Times New Roman" w:hAnsi="Times New Roman" w:cs="Times New Roman"/>
          <w:sz w:val="24"/>
          <w:szCs w:val="24"/>
        </w:rPr>
        <w:t xml:space="preserve"> actions in it. Performance measurement techniques and artifacts will be developed to enable manufacturers to use these </w:t>
      </w:r>
      <w:del w:id="5" w:author="Stephen Balakirsky" w:date="2012-08-28T13:11:00Z">
        <w:r w:rsidR="00CA7718" w:rsidRPr="00D91CE9" w:rsidDel="00E47F2C">
          <w:rPr>
            <w:rFonts w:ascii="Times New Roman" w:hAnsi="Times New Roman" w:cs="Times New Roman"/>
            <w:sz w:val="24"/>
            <w:szCs w:val="24"/>
          </w:rPr>
          <w:delText xml:space="preserve">systems </w:delText>
        </w:r>
      </w:del>
      <w:ins w:id="6" w:author="Stephen Balakirsky" w:date="2012-08-28T13:11:00Z">
        <w:r w:rsidR="00E47F2C">
          <w:rPr>
            <w:rFonts w:ascii="Times New Roman" w:hAnsi="Times New Roman" w:cs="Times New Roman"/>
            <w:sz w:val="24"/>
            <w:szCs w:val="24"/>
          </w:rPr>
          <w:t>standards</w:t>
        </w:r>
        <w:r w:rsidR="00E47F2C" w:rsidRPr="00D91CE9">
          <w:rPr>
            <w:rFonts w:ascii="Times New Roman" w:hAnsi="Times New Roman" w:cs="Times New Roman"/>
            <w:sz w:val="24"/>
            <w:szCs w:val="24"/>
          </w:rPr>
          <w:t xml:space="preserve"> </w:t>
        </w:r>
      </w:ins>
      <w:r w:rsidR="00CA7718" w:rsidRPr="00D91CE9">
        <w:rPr>
          <w:rFonts w:ascii="Times New Roman" w:hAnsi="Times New Roman" w:cs="Times New Roman"/>
          <w:sz w:val="24"/>
          <w:szCs w:val="24"/>
        </w:rPr>
        <w:t xml:space="preserve">and abstractions in a cost-effective manner. </w:t>
      </w:r>
      <w:r w:rsidR="00F93947" w:rsidRPr="00D91CE9">
        <w:rPr>
          <w:rFonts w:ascii="Times New Roman" w:hAnsi="Times New Roman" w:cs="Times New Roman"/>
          <w:sz w:val="24"/>
          <w:szCs w:val="24"/>
        </w:rPr>
        <w:t>Th</w:t>
      </w:r>
      <w:r w:rsidR="00CA7718" w:rsidRPr="00D91CE9">
        <w:rPr>
          <w:rFonts w:ascii="Times New Roman" w:hAnsi="Times New Roman" w:cs="Times New Roman"/>
          <w:sz w:val="24"/>
          <w:szCs w:val="24"/>
        </w:rPr>
        <w:t>e</w:t>
      </w:r>
      <w:r w:rsidR="00F93947" w:rsidRPr="00D91CE9">
        <w:rPr>
          <w:rFonts w:ascii="Times New Roman" w:hAnsi="Times New Roman" w:cs="Times New Roman"/>
          <w:sz w:val="24"/>
          <w:szCs w:val="24"/>
        </w:rPr>
        <w:t xml:space="preserve"> lack of </w:t>
      </w:r>
      <w:ins w:id="7" w:author="Stephen Balakirsky" w:date="2012-08-28T13:13:00Z">
        <w:r w:rsidR="00E47F2C">
          <w:rPr>
            <w:rFonts w:ascii="Times New Roman" w:hAnsi="Times New Roman" w:cs="Times New Roman"/>
            <w:sz w:val="24"/>
            <w:szCs w:val="24"/>
          </w:rPr>
          <w:t xml:space="preserve">sensor processing to detect objects in the world and details about </w:t>
        </w:r>
      </w:ins>
      <w:ins w:id="8" w:author="Stephen Balakirsky" w:date="2012-08-28T13:14:00Z">
        <w:r w:rsidR="00E47F2C">
          <w:rPr>
            <w:rFonts w:ascii="Times New Roman" w:hAnsi="Times New Roman" w:cs="Times New Roman"/>
            <w:sz w:val="24"/>
            <w:szCs w:val="24"/>
          </w:rPr>
          <w:t>environmental</w:t>
        </w:r>
      </w:ins>
      <w:ins w:id="9" w:author="Stephen Balakirsky" w:date="2012-08-28T13:13:00Z">
        <w:r w:rsidR="00E47F2C">
          <w:rPr>
            <w:rFonts w:ascii="Times New Roman" w:hAnsi="Times New Roman" w:cs="Times New Roman"/>
            <w:sz w:val="24"/>
            <w:szCs w:val="24"/>
          </w:rPr>
          <w:t xml:space="preserve"> </w:t>
        </w:r>
      </w:ins>
      <w:ins w:id="10" w:author="Stephen Balakirsky" w:date="2012-08-28T13:14:00Z">
        <w:r w:rsidR="00E47F2C">
          <w:rPr>
            <w:rFonts w:ascii="Times New Roman" w:hAnsi="Times New Roman" w:cs="Times New Roman"/>
            <w:sz w:val="24"/>
            <w:szCs w:val="24"/>
          </w:rPr>
          <w:t xml:space="preserve">conditions as well as </w:t>
        </w:r>
      </w:ins>
      <w:r w:rsidR="00F93947" w:rsidRPr="00D91CE9">
        <w:rPr>
          <w:rFonts w:ascii="Times New Roman" w:hAnsi="Times New Roman" w:cs="Times New Roman"/>
          <w:sz w:val="24"/>
          <w:szCs w:val="24"/>
        </w:rPr>
        <w:t xml:space="preserve">an abstraction </w:t>
      </w:r>
      <w:ins w:id="11" w:author="Stephen Balakirsky" w:date="2012-08-28T13:14:00Z">
        <w:r w:rsidR="00E47F2C">
          <w:rPr>
            <w:rFonts w:ascii="Times New Roman" w:hAnsi="Times New Roman" w:cs="Times New Roman"/>
            <w:sz w:val="24"/>
            <w:szCs w:val="24"/>
          </w:rPr>
          <w:t xml:space="preserve">that is capable of storing and reasoning over this knowledge </w:t>
        </w:r>
      </w:ins>
      <w:r w:rsidR="00F93947" w:rsidRPr="00D91CE9">
        <w:rPr>
          <w:rFonts w:ascii="Times New Roman" w:hAnsi="Times New Roman" w:cs="Times New Roman"/>
          <w:sz w:val="24"/>
          <w:szCs w:val="24"/>
        </w:rPr>
        <w:t>has led c</w:t>
      </w:r>
      <w:r w:rsidR="002C17DE" w:rsidRPr="00D91CE9">
        <w:rPr>
          <w:rFonts w:ascii="Times New Roman" w:hAnsi="Times New Roman" w:cs="Times New Roman"/>
          <w:sz w:val="24"/>
          <w:szCs w:val="24"/>
        </w:rPr>
        <w:t xml:space="preserve">urrent manufacturing robots </w:t>
      </w:r>
      <w:r w:rsidR="00F93947" w:rsidRPr="00D91CE9">
        <w:rPr>
          <w:rFonts w:ascii="Times New Roman" w:hAnsi="Times New Roman" w:cs="Times New Roman"/>
          <w:sz w:val="24"/>
          <w:szCs w:val="24"/>
        </w:rPr>
        <w:t xml:space="preserve">to </w:t>
      </w:r>
      <w:r w:rsidR="002C17DE" w:rsidRPr="00D91CE9">
        <w:rPr>
          <w:rFonts w:ascii="Times New Roman" w:hAnsi="Times New Roman" w:cs="Times New Roman"/>
          <w:sz w:val="24"/>
          <w:szCs w:val="24"/>
        </w:rPr>
        <w:t>have little or no understanding of the world around them and no capability to dynamically change their actions</w:t>
      </w:r>
      <w:r w:rsidR="0050515D" w:rsidRPr="00D91CE9">
        <w:rPr>
          <w:rFonts w:ascii="Times New Roman" w:hAnsi="Times New Roman" w:cs="Times New Roman"/>
          <w:sz w:val="24"/>
          <w:szCs w:val="24"/>
        </w:rPr>
        <w:t xml:space="preserve"> </w:t>
      </w:r>
      <w:r w:rsidR="002C17DE" w:rsidRPr="00D91CE9">
        <w:rPr>
          <w:rFonts w:ascii="Times New Roman" w:hAnsi="Times New Roman" w:cs="Times New Roman"/>
          <w:sz w:val="24"/>
          <w:szCs w:val="24"/>
        </w:rPr>
        <w:t>if the environment changes. This restricts them to operate in highly constrained environments and makes it difficult to change from one ta</w:t>
      </w:r>
      <w:r w:rsidR="0050515D" w:rsidRPr="00D91CE9">
        <w:rPr>
          <w:rFonts w:ascii="Times New Roman" w:hAnsi="Times New Roman" w:cs="Times New Roman"/>
          <w:sz w:val="24"/>
          <w:szCs w:val="24"/>
        </w:rPr>
        <w:t>sk</w:t>
      </w:r>
      <w:r w:rsidR="002C17DE" w:rsidRPr="00D91CE9">
        <w:rPr>
          <w:rFonts w:ascii="Times New Roman" w:hAnsi="Times New Roman" w:cs="Times New Roman"/>
          <w:sz w:val="24"/>
          <w:szCs w:val="24"/>
        </w:rPr>
        <w:t xml:space="preserve"> to another. </w:t>
      </w:r>
      <w:ins w:id="12" w:author="Stephen Balakirsky" w:date="2012-08-28T13:14:00Z">
        <w:r w:rsidR="00E47F2C">
          <w:rPr>
            <w:rFonts w:ascii="Times New Roman" w:hAnsi="Times New Roman" w:cs="Times New Roman"/>
            <w:sz w:val="24"/>
            <w:szCs w:val="24"/>
          </w:rPr>
          <w:t xml:space="preserve">The </w:t>
        </w:r>
      </w:ins>
      <w:ins w:id="13" w:author="Stephen Balakirsky" w:date="2012-08-28T13:22:00Z">
        <w:r w:rsidR="00355BE9">
          <w:rPr>
            <w:rFonts w:ascii="Times New Roman" w:hAnsi="Times New Roman" w:cs="Times New Roman"/>
            <w:sz w:val="24"/>
            <w:szCs w:val="24"/>
          </w:rPr>
          <w:t>Robot Perception for Identifying and Locating Parts for Assembly and Robot Perception for Workspace Situational Awareness</w:t>
        </w:r>
      </w:ins>
      <w:ins w:id="14" w:author="Stephen Balakirsky" w:date="2012-08-28T13:14:00Z">
        <w:r w:rsidR="00E47F2C">
          <w:rPr>
            <w:rFonts w:ascii="Times New Roman" w:hAnsi="Times New Roman" w:cs="Times New Roman"/>
            <w:sz w:val="24"/>
            <w:szCs w:val="24"/>
          </w:rPr>
          <w:t xml:space="preserve"> project</w:t>
        </w:r>
      </w:ins>
      <w:ins w:id="15" w:author="Stephen Balakirsky" w:date="2012-08-28T13:23:00Z">
        <w:r w:rsidR="00355BE9">
          <w:rPr>
            <w:rFonts w:ascii="Times New Roman" w:hAnsi="Times New Roman" w:cs="Times New Roman"/>
            <w:sz w:val="24"/>
            <w:szCs w:val="24"/>
          </w:rPr>
          <w:t>s</w:t>
        </w:r>
      </w:ins>
      <w:ins w:id="16" w:author="Stephen Balakirsky" w:date="2012-08-28T13:14:00Z">
        <w:r w:rsidR="00355BE9">
          <w:rPr>
            <w:rFonts w:ascii="Times New Roman" w:hAnsi="Times New Roman" w:cs="Times New Roman"/>
            <w:sz w:val="24"/>
            <w:szCs w:val="24"/>
          </w:rPr>
          <w:t xml:space="preserve"> </w:t>
        </w:r>
      </w:ins>
      <w:ins w:id="17" w:author="Stephen Balakirsky" w:date="2012-08-28T13:23:00Z">
        <w:r w:rsidR="00355BE9">
          <w:rPr>
            <w:rFonts w:ascii="Times New Roman" w:hAnsi="Times New Roman" w:cs="Times New Roman"/>
            <w:sz w:val="24"/>
            <w:szCs w:val="24"/>
          </w:rPr>
          <w:t>are</w:t>
        </w:r>
      </w:ins>
      <w:ins w:id="18" w:author="Stephen Balakirsky" w:date="2012-08-28T13:14:00Z">
        <w:r w:rsidR="00E47F2C">
          <w:rPr>
            <w:rFonts w:ascii="Times New Roman" w:hAnsi="Times New Roman" w:cs="Times New Roman"/>
            <w:sz w:val="24"/>
            <w:szCs w:val="24"/>
          </w:rPr>
          <w:t xml:space="preserve"> addressing the sensor processing aspects of this problem. This project is addressing the </w:t>
        </w:r>
      </w:ins>
      <w:ins w:id="19" w:author="Stephen Balakirsky" w:date="2012-08-28T13:15:00Z">
        <w:r w:rsidR="00E47F2C">
          <w:rPr>
            <w:rFonts w:ascii="Times New Roman" w:hAnsi="Times New Roman" w:cs="Times New Roman"/>
            <w:sz w:val="24"/>
            <w:szCs w:val="24"/>
          </w:rPr>
          <w:t xml:space="preserve">knowledge abstraction aspects of the problem. </w:t>
        </w:r>
      </w:ins>
      <w:r w:rsidR="00EB54C6" w:rsidRPr="00D91CE9">
        <w:rPr>
          <w:rFonts w:ascii="Times New Roman" w:hAnsi="Times New Roman" w:cs="Times New Roman"/>
          <w:sz w:val="24"/>
          <w:szCs w:val="24"/>
        </w:rPr>
        <w:t xml:space="preserve">The primary challenges </w:t>
      </w:r>
      <w:r w:rsidR="00F93947" w:rsidRPr="00D91CE9">
        <w:rPr>
          <w:rFonts w:ascii="Times New Roman" w:hAnsi="Times New Roman" w:cs="Times New Roman"/>
          <w:sz w:val="24"/>
          <w:szCs w:val="24"/>
        </w:rPr>
        <w:t>that may be solved by a unified knowledge abstraction are</w:t>
      </w:r>
      <w:r w:rsidR="00EB54C6" w:rsidRPr="00D91CE9">
        <w:rPr>
          <w:rFonts w:ascii="Times New Roman" w:hAnsi="Times New Roman" w:cs="Times New Roman"/>
          <w:sz w:val="24"/>
          <w:szCs w:val="24"/>
        </w:rPr>
        <w:t>:</w:t>
      </w:r>
    </w:p>
    <w:p w:rsidR="00EB54C6" w:rsidRPr="00EE0397" w:rsidRDefault="00EB54C6" w:rsidP="00EB54C6">
      <w:pPr>
        <w:pStyle w:val="ListParagraph"/>
        <w:numPr>
          <w:ilvl w:val="0"/>
          <w:numId w:val="5"/>
        </w:numPr>
        <w:rPr>
          <w:rFonts w:ascii="Times New Roman" w:hAnsi="Times New Roman" w:cs="Times New Roman"/>
          <w:sz w:val="24"/>
          <w:szCs w:val="24"/>
        </w:rPr>
      </w:pPr>
      <w:r w:rsidRPr="00D91CE9">
        <w:rPr>
          <w:rFonts w:ascii="Times New Roman" w:hAnsi="Times New Roman" w:cs="Times New Roman"/>
          <w:sz w:val="24"/>
          <w:szCs w:val="24"/>
        </w:rPr>
        <w:t xml:space="preserve">Lack of agility that </w:t>
      </w:r>
      <w:r w:rsidR="00611F0A" w:rsidRPr="00D91CE9">
        <w:rPr>
          <w:rFonts w:ascii="Times New Roman" w:hAnsi="Times New Roman" w:cs="Times New Roman"/>
          <w:sz w:val="24"/>
          <w:szCs w:val="24"/>
        </w:rPr>
        <w:t xml:space="preserve">would </w:t>
      </w:r>
      <w:r w:rsidRPr="00D91CE9">
        <w:rPr>
          <w:rFonts w:ascii="Times New Roman" w:hAnsi="Times New Roman" w:cs="Times New Roman"/>
          <w:sz w:val="24"/>
          <w:szCs w:val="24"/>
        </w:rPr>
        <w:t>allow robots to be quickly and easily re-tasked. With current teach pend</w:t>
      </w:r>
      <w:r w:rsidR="00B347F8" w:rsidRPr="00D91CE9">
        <w:rPr>
          <w:rFonts w:ascii="Times New Roman" w:hAnsi="Times New Roman" w:cs="Times New Roman"/>
          <w:sz w:val="24"/>
          <w:szCs w:val="24"/>
        </w:rPr>
        <w:t>a</w:t>
      </w:r>
      <w:r w:rsidRPr="00D91CE9">
        <w:rPr>
          <w:rFonts w:ascii="Times New Roman" w:hAnsi="Times New Roman" w:cs="Times New Roman"/>
          <w:sz w:val="24"/>
          <w:szCs w:val="24"/>
        </w:rPr>
        <w:t xml:space="preserve">nt programming of robots, it may take </w:t>
      </w:r>
      <w:r w:rsidR="00EE0397">
        <w:rPr>
          <w:rFonts w:ascii="Times New Roman" w:hAnsi="Times New Roman" w:cs="Times New Roman"/>
          <w:sz w:val="24"/>
          <w:szCs w:val="24"/>
        </w:rPr>
        <w:t xml:space="preserve">an order of magnitude </w:t>
      </w:r>
      <w:r w:rsidRPr="00EE0397">
        <w:rPr>
          <w:rFonts w:ascii="Times New Roman" w:hAnsi="Times New Roman" w:cs="Times New Roman"/>
          <w:sz w:val="24"/>
          <w:szCs w:val="24"/>
        </w:rPr>
        <w:t xml:space="preserve">longer to program and configure the system </w:t>
      </w:r>
      <w:r w:rsidR="00611F0A" w:rsidRPr="00EE0397">
        <w:rPr>
          <w:rFonts w:ascii="Times New Roman" w:hAnsi="Times New Roman" w:cs="Times New Roman"/>
          <w:sz w:val="24"/>
          <w:szCs w:val="24"/>
        </w:rPr>
        <w:t xml:space="preserve">than </w:t>
      </w:r>
      <w:r w:rsidRPr="00EE0397">
        <w:rPr>
          <w:rFonts w:ascii="Times New Roman" w:hAnsi="Times New Roman" w:cs="Times New Roman"/>
          <w:sz w:val="24"/>
          <w:szCs w:val="24"/>
        </w:rPr>
        <w:t>the task would take to complete by hand.</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 xml:space="preserve">Lack of adaptability that </w:t>
      </w:r>
      <w:r w:rsidR="00611F0A" w:rsidRPr="00EE0397">
        <w:rPr>
          <w:rFonts w:ascii="Times New Roman" w:hAnsi="Times New Roman" w:cs="Times New Roman"/>
          <w:sz w:val="24"/>
          <w:szCs w:val="24"/>
        </w:rPr>
        <w:t xml:space="preserve">would </w:t>
      </w:r>
      <w:r w:rsidRPr="00EE0397">
        <w:rPr>
          <w:rFonts w:ascii="Times New Roman" w:hAnsi="Times New Roman" w:cs="Times New Roman"/>
          <w:sz w:val="24"/>
          <w:szCs w:val="24"/>
        </w:rPr>
        <w:t xml:space="preserve">allow robots to cope with part and environmental variations. Many subcomponents have </w:t>
      </w:r>
      <w:r w:rsidR="00F70E6D" w:rsidRPr="00EE0397">
        <w:rPr>
          <w:rFonts w:ascii="Times New Roman" w:hAnsi="Times New Roman" w:cs="Times New Roman"/>
          <w:sz w:val="24"/>
          <w:szCs w:val="24"/>
        </w:rPr>
        <w:t>component-by-component or lot-by</w:t>
      </w:r>
      <w:r w:rsidRPr="00EE0397">
        <w:rPr>
          <w:rFonts w:ascii="Times New Roman" w:hAnsi="Times New Roman" w:cs="Times New Roman"/>
          <w:sz w:val="24"/>
          <w:szCs w:val="24"/>
        </w:rPr>
        <w:t xml:space="preserve">-lot variations. Today’s high-precision robotic systems are not able to adapt </w:t>
      </w:r>
      <w:r w:rsidR="00611F0A" w:rsidRPr="00EE0397">
        <w:rPr>
          <w:rFonts w:ascii="Times New Roman" w:hAnsi="Times New Roman" w:cs="Times New Roman"/>
          <w:sz w:val="24"/>
          <w:szCs w:val="24"/>
        </w:rPr>
        <w:t xml:space="preserve">automatically </w:t>
      </w:r>
      <w:r w:rsidRPr="00EE0397">
        <w:rPr>
          <w:rFonts w:ascii="Times New Roman" w:hAnsi="Times New Roman" w:cs="Times New Roman"/>
          <w:sz w:val="24"/>
          <w:szCs w:val="24"/>
        </w:rPr>
        <w:t>to such variations.</w:t>
      </w:r>
    </w:p>
    <w:p w:rsidR="00D41EEC" w:rsidRPr="00EE0397" w:rsidRDefault="00D41EEC"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flexibility in planning and perception systems</w:t>
      </w:r>
      <w:r w:rsidR="00611F0A" w:rsidRPr="00EE0397">
        <w:rPr>
          <w:rFonts w:ascii="Times New Roman" w:hAnsi="Times New Roman" w:cs="Times New Roman"/>
          <w:sz w:val="24"/>
          <w:szCs w:val="24"/>
        </w:rPr>
        <w:t xml:space="preserve"> that would allow them</w:t>
      </w:r>
      <w:r w:rsidRPr="00EE0397">
        <w:rPr>
          <w:rFonts w:ascii="Times New Roman" w:hAnsi="Times New Roman" w:cs="Times New Roman"/>
          <w:sz w:val="24"/>
          <w:szCs w:val="24"/>
        </w:rPr>
        <w:t xml:space="preserve"> to cope with unexpected events or failures. A standard framework for representing knowledge would enable interoperation of planning and perception thus promoting knowledge reuse and flexible operation.</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performance measures to determine a system’s ability to be flexible, adaptable, and agile. Here a better understanding of what enables agility and how to measure it are needed.</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a standard framework for representing knowledge necessary to allow flexibility in robotic systems.</w:t>
      </w:r>
    </w:p>
    <w:p w:rsidR="00BB2C5A" w:rsidRPr="00EE0397" w:rsidRDefault="0050515D" w:rsidP="009A5F45">
      <w:pPr>
        <w:rPr>
          <w:rFonts w:ascii="Times New Roman" w:hAnsi="Times New Roman" w:cs="Times New Roman"/>
          <w:sz w:val="24"/>
          <w:szCs w:val="24"/>
        </w:rPr>
      </w:pPr>
      <w:r w:rsidRPr="00EE0397">
        <w:rPr>
          <w:rFonts w:ascii="Times New Roman" w:hAnsi="Times New Roman" w:cs="Times New Roman"/>
          <w:sz w:val="24"/>
          <w:szCs w:val="24"/>
        </w:rPr>
        <w:t>Initially, a</w:t>
      </w:r>
      <w:r w:rsidR="00B82D7D" w:rsidRPr="00EE0397">
        <w:rPr>
          <w:rFonts w:ascii="Times New Roman" w:hAnsi="Times New Roman" w:cs="Times New Roman"/>
          <w:sz w:val="24"/>
          <w:szCs w:val="24"/>
        </w:rPr>
        <w:t>n open-source</w:t>
      </w:r>
      <w:r w:rsidR="00FF0A50" w:rsidRPr="00EE0397">
        <w:rPr>
          <w:rFonts w:ascii="Times New Roman" w:hAnsi="Times New Roman" w:cs="Times New Roman"/>
          <w:sz w:val="24"/>
          <w:szCs w:val="24"/>
        </w:rPr>
        <w:t xml:space="preserve"> </w:t>
      </w:r>
      <w:r w:rsidRPr="00EE0397">
        <w:rPr>
          <w:rFonts w:ascii="Times New Roman" w:hAnsi="Times New Roman" w:cs="Times New Roman"/>
          <w:sz w:val="24"/>
          <w:szCs w:val="24"/>
        </w:rPr>
        <w:t xml:space="preserve">simulation engine </w:t>
      </w:r>
      <w:r w:rsidR="006F7644">
        <w:rPr>
          <w:rFonts w:ascii="Times New Roman" w:hAnsi="Times New Roman" w:cs="Times New Roman"/>
          <w:sz w:val="24"/>
          <w:szCs w:val="24"/>
        </w:rPr>
        <w:t>is being</w:t>
      </w:r>
      <w:r w:rsidRPr="00EE0397">
        <w:rPr>
          <w:rFonts w:ascii="Times New Roman" w:hAnsi="Times New Roman" w:cs="Times New Roman"/>
          <w:sz w:val="24"/>
          <w:szCs w:val="24"/>
        </w:rPr>
        <w:t xml:space="preserve"> used to simulate plan execution in content rich worlds</w:t>
      </w:r>
      <w:r w:rsidR="006F7644">
        <w:rPr>
          <w:rFonts w:ascii="Times New Roman" w:hAnsi="Times New Roman" w:cs="Times New Roman"/>
          <w:sz w:val="24"/>
          <w:szCs w:val="24"/>
        </w:rPr>
        <w:t>. This will be augmented to</w:t>
      </w:r>
      <w:r w:rsidRPr="00EE0397">
        <w:rPr>
          <w:rFonts w:ascii="Times New Roman" w:hAnsi="Times New Roman" w:cs="Times New Roman"/>
          <w:sz w:val="24"/>
          <w:szCs w:val="24"/>
        </w:rPr>
        <w:t xml:space="preserve"> include semantic labels and virtual sensors capable of detecting and reporting </w:t>
      </w:r>
      <w:r w:rsidR="006F7644">
        <w:rPr>
          <w:rFonts w:ascii="Times New Roman" w:hAnsi="Times New Roman" w:cs="Times New Roman"/>
          <w:sz w:val="24"/>
          <w:szCs w:val="24"/>
        </w:rPr>
        <w:t>relevant environmental features</w:t>
      </w:r>
      <w:r w:rsidRPr="00EE0397">
        <w:rPr>
          <w:rFonts w:ascii="Times New Roman" w:hAnsi="Times New Roman" w:cs="Times New Roman"/>
          <w:sz w:val="24"/>
          <w:szCs w:val="24"/>
        </w:rPr>
        <w:t>. R</w:t>
      </w:r>
      <w:r w:rsidR="008D07EF" w:rsidRPr="00EE0397">
        <w:rPr>
          <w:rFonts w:ascii="Times New Roman" w:hAnsi="Times New Roman" w:cs="Times New Roman"/>
          <w:sz w:val="24"/>
          <w:szCs w:val="24"/>
        </w:rPr>
        <w:t xml:space="preserve">epeatable scenarios will allow for the comparison of </w:t>
      </w:r>
      <w:r w:rsidR="00BC39EB" w:rsidRPr="00EE0397">
        <w:rPr>
          <w:rFonts w:ascii="Times New Roman" w:hAnsi="Times New Roman" w:cs="Times New Roman"/>
          <w:sz w:val="24"/>
          <w:szCs w:val="24"/>
        </w:rPr>
        <w:t xml:space="preserve">planning </w:t>
      </w:r>
      <w:r w:rsidR="008A26C5" w:rsidRPr="00EE0397">
        <w:rPr>
          <w:rFonts w:ascii="Times New Roman" w:hAnsi="Times New Roman" w:cs="Times New Roman"/>
          <w:sz w:val="24"/>
          <w:szCs w:val="24"/>
        </w:rPr>
        <w:t xml:space="preserve">systems </w:t>
      </w:r>
      <w:r w:rsidR="00BC39EB" w:rsidRPr="00EE0397">
        <w:rPr>
          <w:rFonts w:ascii="Times New Roman" w:hAnsi="Times New Roman" w:cs="Times New Roman"/>
          <w:sz w:val="24"/>
          <w:szCs w:val="24"/>
        </w:rPr>
        <w:t xml:space="preserve">that are capable of exploiting </w:t>
      </w:r>
      <w:r w:rsidRPr="00EE0397">
        <w:rPr>
          <w:rFonts w:ascii="Times New Roman" w:hAnsi="Times New Roman" w:cs="Times New Roman"/>
          <w:sz w:val="24"/>
          <w:szCs w:val="24"/>
        </w:rPr>
        <w:t>this rich</w:t>
      </w:r>
      <w:r w:rsidR="008D07EF" w:rsidRPr="00EE0397">
        <w:rPr>
          <w:rFonts w:ascii="Times New Roman" w:hAnsi="Times New Roman" w:cs="Times New Roman"/>
          <w:sz w:val="24"/>
          <w:szCs w:val="24"/>
        </w:rPr>
        <w:t xml:space="preserve"> content</w:t>
      </w:r>
      <w:r w:rsidR="00BC39EB" w:rsidRPr="00EE0397">
        <w:rPr>
          <w:rFonts w:ascii="Times New Roman" w:hAnsi="Times New Roman" w:cs="Times New Roman"/>
          <w:sz w:val="24"/>
          <w:szCs w:val="24"/>
        </w:rPr>
        <w:t xml:space="preserve">. </w:t>
      </w:r>
      <w:del w:id="20" w:author="Stephen Balakirsky" w:date="2012-08-28T13:23:00Z">
        <w:r w:rsidRPr="00EE0397" w:rsidDel="00355BE9">
          <w:rPr>
            <w:rFonts w:ascii="Times New Roman" w:hAnsi="Times New Roman" w:cs="Times New Roman"/>
            <w:sz w:val="24"/>
            <w:szCs w:val="24"/>
          </w:rPr>
          <w:delText>Later</w:delText>
        </w:r>
      </w:del>
      <w:ins w:id="21" w:author="Stephen Balakirsky" w:date="2012-08-28T13:23:00Z">
        <w:r w:rsidR="00355BE9">
          <w:rPr>
            <w:rFonts w:ascii="Times New Roman" w:hAnsi="Times New Roman" w:cs="Times New Roman"/>
            <w:sz w:val="24"/>
            <w:szCs w:val="24"/>
          </w:rPr>
          <w:t>In FY2014</w:t>
        </w:r>
      </w:ins>
      <w:r w:rsidRPr="00EE0397">
        <w:rPr>
          <w:rFonts w:ascii="Times New Roman" w:hAnsi="Times New Roman" w:cs="Times New Roman"/>
          <w:sz w:val="24"/>
          <w:szCs w:val="24"/>
        </w:rPr>
        <w:t xml:space="preserve">, work in </w:t>
      </w:r>
      <w:r w:rsidR="00BB2C5A" w:rsidRPr="00EE0397">
        <w:rPr>
          <w:rFonts w:ascii="Times New Roman" w:hAnsi="Times New Roman" w:cs="Times New Roman"/>
          <w:sz w:val="24"/>
          <w:szCs w:val="24"/>
        </w:rPr>
        <w:t xml:space="preserve">the project </w:t>
      </w:r>
      <w:r w:rsidRPr="00EE0397">
        <w:rPr>
          <w:rFonts w:ascii="Times New Roman" w:hAnsi="Times New Roman" w:cs="Times New Roman"/>
          <w:sz w:val="24"/>
          <w:szCs w:val="24"/>
        </w:rPr>
        <w:t>will migrate</w:t>
      </w:r>
      <w:r w:rsidR="00BB2C5A" w:rsidRPr="00EE0397">
        <w:rPr>
          <w:rFonts w:ascii="Times New Roman" w:hAnsi="Times New Roman" w:cs="Times New Roman"/>
          <w:sz w:val="24"/>
          <w:szCs w:val="24"/>
        </w:rPr>
        <w:t xml:space="preserve"> to real robotic hardware.</w:t>
      </w:r>
    </w:p>
    <w:p w:rsidR="009A5F45" w:rsidRPr="00EE0397" w:rsidRDefault="009A5F45" w:rsidP="00BB2C5A">
      <w:pPr>
        <w:pStyle w:val="NoSpacing"/>
        <w:rPr>
          <w:rFonts w:ascii="Times New Roman" w:hAnsi="Times New Roman" w:cs="Times New Roman"/>
          <w:b/>
          <w:sz w:val="24"/>
          <w:szCs w:val="24"/>
        </w:rPr>
      </w:pPr>
      <w:r w:rsidRPr="00EE0397">
        <w:rPr>
          <w:rFonts w:ascii="Times New Roman" w:hAnsi="Times New Roman" w:cs="Times New Roman"/>
          <w:b/>
          <w:sz w:val="24"/>
          <w:szCs w:val="24"/>
        </w:rPr>
        <w:lastRenderedPageBreak/>
        <w:t>What is the research plan?</w:t>
      </w:r>
    </w:p>
    <w:p w:rsidR="007B18E7" w:rsidRPr="00EE0397" w:rsidRDefault="009770DB" w:rsidP="009A5F45">
      <w:pPr>
        <w:rPr>
          <w:rFonts w:ascii="Times New Roman" w:hAnsi="Times New Roman" w:cs="Times New Roman"/>
          <w:sz w:val="24"/>
          <w:szCs w:val="24"/>
        </w:rPr>
      </w:pPr>
      <w:r w:rsidRPr="00EE0397">
        <w:rPr>
          <w:rFonts w:ascii="Times New Roman" w:hAnsi="Times New Roman" w:cs="Times New Roman"/>
          <w:sz w:val="24"/>
          <w:szCs w:val="24"/>
        </w:rPr>
        <w:t>While k</w:t>
      </w:r>
      <w:r w:rsidR="00666BDB" w:rsidRPr="00EE0397">
        <w:rPr>
          <w:rFonts w:ascii="Times New Roman" w:hAnsi="Times New Roman" w:cs="Times New Roman"/>
          <w:sz w:val="24"/>
          <w:szCs w:val="24"/>
        </w:rPr>
        <w:t>nowledge abstractions are needed across manufacturing</w:t>
      </w:r>
      <w:r w:rsidRPr="00EE0397">
        <w:rPr>
          <w:rFonts w:ascii="Times New Roman" w:hAnsi="Times New Roman" w:cs="Times New Roman"/>
          <w:sz w:val="24"/>
          <w:szCs w:val="24"/>
        </w:rPr>
        <w:t xml:space="preserve">, a </w:t>
      </w:r>
      <w:ins w:id="22" w:author="Stephen Balakirsky" w:date="2012-08-28T13:24:00Z">
        <w:r w:rsidR="00355BE9">
          <w:rPr>
            <w:rFonts w:ascii="Times New Roman" w:hAnsi="Times New Roman" w:cs="Times New Roman"/>
            <w:sz w:val="24"/>
            <w:szCs w:val="24"/>
          </w:rPr>
          <w:t xml:space="preserve">program-wide </w:t>
        </w:r>
      </w:ins>
      <w:r w:rsidRPr="00EE0397">
        <w:rPr>
          <w:rFonts w:ascii="Times New Roman" w:hAnsi="Times New Roman" w:cs="Times New Roman"/>
          <w:sz w:val="24"/>
          <w:szCs w:val="24"/>
        </w:rPr>
        <w:t xml:space="preserve">decision was made to </w:t>
      </w:r>
      <w:r w:rsidR="007C77E9" w:rsidRPr="00EE0397">
        <w:rPr>
          <w:rFonts w:ascii="Times New Roman" w:hAnsi="Times New Roman" w:cs="Times New Roman"/>
          <w:sz w:val="24"/>
          <w:szCs w:val="24"/>
        </w:rPr>
        <w:t>start addressing the problem by focusing on assembly, and in particular on</w:t>
      </w:r>
      <w:r w:rsidRPr="00EE0397">
        <w:rPr>
          <w:rFonts w:ascii="Times New Roman" w:hAnsi="Times New Roman" w:cs="Times New Roman"/>
          <w:sz w:val="24"/>
          <w:szCs w:val="24"/>
        </w:rPr>
        <w:t xml:space="preserve"> the </w:t>
      </w:r>
      <w:ins w:id="23" w:author="Stephen Balakirsky" w:date="2012-08-28T13:24:00Z">
        <w:r w:rsidR="00355BE9">
          <w:rPr>
            <w:rFonts w:ascii="Times New Roman" w:hAnsi="Times New Roman" w:cs="Times New Roman"/>
            <w:sz w:val="24"/>
            <w:szCs w:val="24"/>
          </w:rPr>
          <w:t xml:space="preserve">bin-picking problem. This project will focus on a generalization of the bin-picking problem known as kitting. The use of kitting allows us to model bin-picking from multiple bins, as well as complex planning and optimization needed for the </w:t>
        </w:r>
      </w:ins>
      <w:r w:rsidRPr="00EE0397">
        <w:rPr>
          <w:rFonts w:ascii="Times New Roman" w:hAnsi="Times New Roman" w:cs="Times New Roman"/>
          <w:sz w:val="24"/>
          <w:szCs w:val="24"/>
        </w:rPr>
        <w:t>construction</w:t>
      </w:r>
      <w:r w:rsidR="007C77E9" w:rsidRPr="00EE0397">
        <w:rPr>
          <w:rFonts w:ascii="Times New Roman" w:hAnsi="Times New Roman" w:cs="Times New Roman"/>
          <w:sz w:val="24"/>
          <w:szCs w:val="24"/>
        </w:rPr>
        <w:t xml:space="preserve"> of</w:t>
      </w:r>
      <w:r w:rsidRPr="00EE0397">
        <w:rPr>
          <w:rFonts w:ascii="Times New Roman" w:hAnsi="Times New Roman" w:cs="Times New Roman"/>
          <w:sz w:val="24"/>
          <w:szCs w:val="24"/>
        </w:rPr>
        <w:t xml:space="preserve"> kits</w:t>
      </w:r>
      <w:r w:rsidR="00666BDB" w:rsidRPr="00EE0397">
        <w:rPr>
          <w:rFonts w:ascii="Times New Roman" w:hAnsi="Times New Roman" w:cs="Times New Roman"/>
          <w:sz w:val="24"/>
          <w:szCs w:val="24"/>
        </w:rPr>
        <w:t xml:space="preserve">. </w:t>
      </w:r>
      <w:ins w:id="24" w:author="Stephen Balakirsky" w:date="2012-08-28T13:26:00Z">
        <w:r w:rsidR="00355BE9">
          <w:rPr>
            <w:rFonts w:ascii="Times New Roman" w:hAnsi="Times New Roman" w:cs="Times New Roman"/>
            <w:sz w:val="24"/>
            <w:szCs w:val="24"/>
          </w:rPr>
          <w:t xml:space="preserve">The techniques developed here will be directly applicable to the general assembly problem. </w:t>
        </w:r>
      </w:ins>
      <w:r w:rsidR="00C0264A" w:rsidRPr="00EE0397">
        <w:rPr>
          <w:rFonts w:ascii="Times New Roman" w:hAnsi="Times New Roman" w:cs="Times New Roman"/>
          <w:sz w:val="24"/>
          <w:szCs w:val="24"/>
        </w:rPr>
        <w:t xml:space="preserve">The work </w:t>
      </w:r>
      <w:r w:rsidR="006F7644">
        <w:rPr>
          <w:rFonts w:ascii="Times New Roman" w:hAnsi="Times New Roman" w:cs="Times New Roman"/>
          <w:sz w:val="24"/>
          <w:szCs w:val="24"/>
        </w:rPr>
        <w:t>focuses</w:t>
      </w:r>
      <w:r w:rsidR="00C0264A" w:rsidRPr="00EE0397">
        <w:rPr>
          <w:rFonts w:ascii="Times New Roman" w:hAnsi="Times New Roman" w:cs="Times New Roman"/>
          <w:sz w:val="24"/>
          <w:szCs w:val="24"/>
        </w:rPr>
        <w:t xml:space="preserve"> on three key areas:</w:t>
      </w:r>
      <w:r w:rsidR="0012719B" w:rsidRPr="00EE0397">
        <w:rPr>
          <w:rFonts w:ascii="Times New Roman" w:hAnsi="Times New Roman" w:cs="Times New Roman"/>
          <w:sz w:val="24"/>
          <w:szCs w:val="24"/>
        </w:rPr>
        <w:t xml:space="preserve"> </w:t>
      </w:r>
    </w:p>
    <w:p w:rsidR="002F4C83" w:rsidRPr="00EE0397" w:rsidRDefault="005D0CF8" w:rsidP="00C0264A">
      <w:pPr>
        <w:rPr>
          <w:rFonts w:ascii="Times New Roman" w:hAnsi="Times New Roman" w:cs="Times New Roman"/>
          <w:sz w:val="24"/>
          <w:szCs w:val="24"/>
        </w:rPr>
      </w:pPr>
      <w:r w:rsidRPr="00EE0397">
        <w:rPr>
          <w:rFonts w:ascii="Times New Roman" w:hAnsi="Times New Roman" w:cs="Times New Roman"/>
          <w:b/>
          <w:sz w:val="24"/>
          <w:szCs w:val="24"/>
        </w:rPr>
        <w:t>Knowledge Representation</w:t>
      </w:r>
      <w:r w:rsidR="002F4C83" w:rsidRPr="00EE0397">
        <w:rPr>
          <w:rFonts w:ascii="Times New Roman" w:hAnsi="Times New Roman" w:cs="Times New Roman"/>
          <w:sz w:val="24"/>
          <w:szCs w:val="24"/>
        </w:rPr>
        <w:t xml:space="preserve">: </w:t>
      </w:r>
      <w:del w:id="25" w:author="Stephen Balakirsky" w:date="2012-08-28T13:23:00Z">
        <w:r w:rsidR="002F4C83" w:rsidRPr="00EE0397" w:rsidDel="00355BE9">
          <w:rPr>
            <w:rFonts w:ascii="Times New Roman" w:hAnsi="Times New Roman" w:cs="Times New Roman"/>
            <w:sz w:val="24"/>
            <w:szCs w:val="24"/>
          </w:rPr>
          <w:delText xml:space="preserve">Develop </w:delText>
        </w:r>
      </w:del>
      <w:ins w:id="26" w:author="Stephen Balakirsky" w:date="2012-08-28T13:23:00Z">
        <w:r w:rsidR="00355BE9">
          <w:rPr>
            <w:rFonts w:ascii="Times New Roman" w:hAnsi="Times New Roman" w:cs="Times New Roman"/>
            <w:sz w:val="24"/>
            <w:szCs w:val="24"/>
          </w:rPr>
          <w:t>Perform research into knowledge abstractions that will aid in the development of</w:t>
        </w:r>
        <w:r w:rsidR="00355BE9" w:rsidRPr="00EE0397">
          <w:rPr>
            <w:rFonts w:ascii="Times New Roman" w:hAnsi="Times New Roman" w:cs="Times New Roman"/>
            <w:sz w:val="24"/>
            <w:szCs w:val="24"/>
          </w:rPr>
          <w:t xml:space="preserve"> </w:t>
        </w:r>
      </w:ins>
      <w:r w:rsidR="005E25DE" w:rsidRPr="00EE0397">
        <w:rPr>
          <w:rFonts w:ascii="Times New Roman" w:hAnsi="Times New Roman" w:cs="Times New Roman"/>
          <w:sz w:val="24"/>
          <w:szCs w:val="24"/>
        </w:rPr>
        <w:t>s</w:t>
      </w:r>
      <w:r w:rsidR="00BE7FFB" w:rsidRPr="00EE0397">
        <w:rPr>
          <w:rFonts w:ascii="Times New Roman" w:hAnsi="Times New Roman" w:cs="Times New Roman"/>
          <w:sz w:val="24"/>
          <w:szCs w:val="24"/>
        </w:rPr>
        <w:t xml:space="preserve">tandard </w:t>
      </w:r>
      <w:r w:rsidR="005E25DE" w:rsidRPr="00EE0397">
        <w:rPr>
          <w:rFonts w:ascii="Times New Roman" w:hAnsi="Times New Roman" w:cs="Times New Roman"/>
          <w:sz w:val="24"/>
          <w:szCs w:val="24"/>
        </w:rPr>
        <w:t>r</w:t>
      </w:r>
      <w:r w:rsidR="00BE7FFB" w:rsidRPr="00EE0397">
        <w:rPr>
          <w:rFonts w:ascii="Times New Roman" w:hAnsi="Times New Roman" w:cs="Times New Roman"/>
          <w:sz w:val="24"/>
          <w:szCs w:val="24"/>
        </w:rPr>
        <w:t>epresentations</w:t>
      </w:r>
      <w:r w:rsidR="002F4C83" w:rsidRPr="00EE0397">
        <w:rPr>
          <w:rFonts w:ascii="Times New Roman" w:hAnsi="Times New Roman" w:cs="Times New Roman"/>
          <w:sz w:val="24"/>
          <w:szCs w:val="24"/>
        </w:rPr>
        <w:t xml:space="preserve"> for </w:t>
      </w:r>
      <w:r w:rsidR="005E25DE" w:rsidRPr="00EE0397">
        <w:rPr>
          <w:rFonts w:ascii="Times New Roman" w:hAnsi="Times New Roman" w:cs="Times New Roman"/>
          <w:sz w:val="24"/>
          <w:szCs w:val="24"/>
        </w:rPr>
        <w:t>w</w:t>
      </w:r>
      <w:r w:rsidR="00BE7FFB" w:rsidRPr="00EE0397">
        <w:rPr>
          <w:rFonts w:ascii="Times New Roman" w:hAnsi="Times New Roman" w:cs="Times New Roman"/>
          <w:sz w:val="24"/>
          <w:szCs w:val="24"/>
        </w:rPr>
        <w:t xml:space="preserve">orld </w:t>
      </w:r>
      <w:r w:rsidR="005E25DE" w:rsidRPr="00EE0397">
        <w:rPr>
          <w:rFonts w:ascii="Times New Roman" w:hAnsi="Times New Roman" w:cs="Times New Roman"/>
          <w:sz w:val="24"/>
          <w:szCs w:val="24"/>
        </w:rPr>
        <w:t>k</w:t>
      </w:r>
      <w:r w:rsidR="00BE7FFB" w:rsidRPr="00EE0397">
        <w:rPr>
          <w:rFonts w:ascii="Times New Roman" w:hAnsi="Times New Roman" w:cs="Times New Roman"/>
          <w:sz w:val="24"/>
          <w:szCs w:val="24"/>
        </w:rPr>
        <w:t>nowledge</w:t>
      </w:r>
      <w:r w:rsidR="002428CB" w:rsidRPr="00EE0397">
        <w:rPr>
          <w:rFonts w:ascii="Times New Roman" w:hAnsi="Times New Roman" w:cs="Times New Roman"/>
          <w:sz w:val="24"/>
          <w:szCs w:val="24"/>
        </w:rPr>
        <w:t xml:space="preserve"> and</w:t>
      </w:r>
      <w:r w:rsidR="00BE7FFB" w:rsidRPr="00EE0397">
        <w:rPr>
          <w:rFonts w:ascii="Times New Roman" w:hAnsi="Times New Roman" w:cs="Times New Roman"/>
          <w:sz w:val="24"/>
          <w:szCs w:val="24"/>
        </w:rPr>
        <w:t xml:space="preserve"> </w:t>
      </w:r>
      <w:r w:rsidR="005E25DE" w:rsidRPr="00EE0397">
        <w:rPr>
          <w:rFonts w:ascii="Times New Roman" w:hAnsi="Times New Roman" w:cs="Times New Roman"/>
          <w:sz w:val="24"/>
          <w:szCs w:val="24"/>
        </w:rPr>
        <w:t>p</w:t>
      </w:r>
      <w:r w:rsidR="00BE7FFB" w:rsidRPr="00EE0397">
        <w:rPr>
          <w:rFonts w:ascii="Times New Roman" w:hAnsi="Times New Roman" w:cs="Times New Roman"/>
          <w:sz w:val="24"/>
          <w:szCs w:val="24"/>
        </w:rPr>
        <w:t xml:space="preserve">lan </w:t>
      </w:r>
      <w:r w:rsidR="005E25DE" w:rsidRPr="00EE0397">
        <w:rPr>
          <w:rFonts w:ascii="Times New Roman" w:hAnsi="Times New Roman" w:cs="Times New Roman"/>
          <w:sz w:val="24"/>
          <w:szCs w:val="24"/>
        </w:rPr>
        <w:t>k</w:t>
      </w:r>
      <w:r w:rsidR="00BE7FFB" w:rsidRPr="00EE0397">
        <w:rPr>
          <w:rFonts w:ascii="Times New Roman" w:hAnsi="Times New Roman" w:cs="Times New Roman"/>
          <w:sz w:val="24"/>
          <w:szCs w:val="24"/>
        </w:rPr>
        <w:t>nowledge</w:t>
      </w:r>
      <w:r w:rsidR="002F4C83" w:rsidRPr="00EE0397">
        <w:rPr>
          <w:rFonts w:ascii="Times New Roman" w:hAnsi="Times New Roman" w:cs="Times New Roman"/>
          <w:sz w:val="24"/>
          <w:szCs w:val="24"/>
        </w:rPr>
        <w:t xml:space="preserve">, and </w:t>
      </w:r>
      <w:r w:rsidR="002428CB" w:rsidRPr="00EE0397">
        <w:rPr>
          <w:rFonts w:ascii="Times New Roman" w:hAnsi="Times New Roman" w:cs="Times New Roman"/>
          <w:sz w:val="24"/>
          <w:szCs w:val="24"/>
        </w:rPr>
        <w:t xml:space="preserve">the related </w:t>
      </w:r>
      <w:r w:rsidR="005E25DE" w:rsidRPr="00EE0397">
        <w:rPr>
          <w:rFonts w:ascii="Times New Roman" w:hAnsi="Times New Roman" w:cs="Times New Roman"/>
          <w:sz w:val="24"/>
          <w:szCs w:val="24"/>
        </w:rPr>
        <w:t>p</w:t>
      </w:r>
      <w:r w:rsidR="00BE7FFB" w:rsidRPr="00EE0397">
        <w:rPr>
          <w:rFonts w:ascii="Times New Roman" w:hAnsi="Times New Roman" w:cs="Times New Roman"/>
          <w:sz w:val="24"/>
          <w:szCs w:val="24"/>
        </w:rPr>
        <w:t xml:space="preserve">erformance </w:t>
      </w:r>
      <w:r w:rsidR="005E25DE" w:rsidRPr="00EE0397">
        <w:rPr>
          <w:rFonts w:ascii="Times New Roman" w:hAnsi="Times New Roman" w:cs="Times New Roman"/>
          <w:sz w:val="24"/>
          <w:szCs w:val="24"/>
        </w:rPr>
        <w:t>e</w:t>
      </w:r>
      <w:r w:rsidR="00BE7FFB" w:rsidRPr="00EE0397">
        <w:rPr>
          <w:rFonts w:ascii="Times New Roman" w:hAnsi="Times New Roman" w:cs="Times New Roman"/>
          <w:sz w:val="24"/>
          <w:szCs w:val="24"/>
        </w:rPr>
        <w:t>valuation</w:t>
      </w:r>
      <w:r w:rsidR="00502E6B" w:rsidRPr="00EE0397">
        <w:rPr>
          <w:rFonts w:ascii="Times New Roman" w:hAnsi="Times New Roman" w:cs="Times New Roman"/>
          <w:sz w:val="24"/>
          <w:szCs w:val="24"/>
        </w:rPr>
        <w:t xml:space="preserve"> criteria</w:t>
      </w:r>
      <w:r w:rsidR="00E66801" w:rsidRPr="00EE0397">
        <w:rPr>
          <w:rFonts w:ascii="Times New Roman" w:hAnsi="Times New Roman" w:cs="Times New Roman"/>
          <w:sz w:val="24"/>
          <w:szCs w:val="24"/>
        </w:rPr>
        <w:t>.</w:t>
      </w:r>
      <w:r w:rsidR="001C46CC" w:rsidRPr="00EE0397">
        <w:rPr>
          <w:rFonts w:ascii="Times New Roman" w:hAnsi="Times New Roman" w:cs="Times New Roman"/>
          <w:sz w:val="24"/>
          <w:szCs w:val="24"/>
        </w:rPr>
        <w:t xml:space="preserve"> We will design a comprehensive model that is able to represent knowledge </w:t>
      </w:r>
      <w:r w:rsidR="000F4FFA" w:rsidRPr="00EE0397">
        <w:rPr>
          <w:rFonts w:ascii="Times New Roman" w:hAnsi="Times New Roman" w:cs="Times New Roman"/>
          <w:sz w:val="24"/>
          <w:szCs w:val="24"/>
        </w:rPr>
        <w:t>for the general class of manufacturing problems in the area of rapid re</w:t>
      </w:r>
      <w:r w:rsidR="00BE1C22" w:rsidRPr="00EE0397">
        <w:rPr>
          <w:rFonts w:ascii="Times New Roman" w:hAnsi="Times New Roman" w:cs="Times New Roman"/>
          <w:sz w:val="24"/>
          <w:szCs w:val="24"/>
        </w:rPr>
        <w:t>-</w:t>
      </w:r>
      <w:r w:rsidR="000F4FFA" w:rsidRPr="00EE0397">
        <w:rPr>
          <w:rFonts w:ascii="Times New Roman" w:hAnsi="Times New Roman" w:cs="Times New Roman"/>
          <w:sz w:val="24"/>
          <w:szCs w:val="24"/>
        </w:rPr>
        <w:t>tasking for general assembly tasks</w:t>
      </w:r>
      <w:r w:rsidR="001C46CC" w:rsidRPr="00EE0397">
        <w:rPr>
          <w:rFonts w:ascii="Times New Roman" w:hAnsi="Times New Roman" w:cs="Times New Roman"/>
          <w:sz w:val="24"/>
          <w:szCs w:val="24"/>
        </w:rPr>
        <w:t xml:space="preserve">. </w:t>
      </w:r>
      <w:r w:rsidR="000F4FFA" w:rsidRPr="00EE0397">
        <w:rPr>
          <w:rFonts w:ascii="Times New Roman" w:hAnsi="Times New Roman" w:cs="Times New Roman"/>
          <w:sz w:val="24"/>
          <w:szCs w:val="24"/>
        </w:rPr>
        <w:t>We will work in cooperation with the IEEE</w:t>
      </w:r>
      <w:r w:rsidR="00B401FE" w:rsidRPr="00EE0397">
        <w:rPr>
          <w:rFonts w:ascii="Times New Roman" w:hAnsi="Times New Roman" w:cs="Times New Roman"/>
          <w:sz w:val="24"/>
          <w:szCs w:val="24"/>
        </w:rPr>
        <w:t xml:space="preserve"> Standards</w:t>
      </w:r>
      <w:r w:rsidR="000F4FFA" w:rsidRPr="00EE0397">
        <w:rPr>
          <w:rFonts w:ascii="Times New Roman" w:hAnsi="Times New Roman" w:cs="Times New Roman"/>
          <w:sz w:val="24"/>
          <w:szCs w:val="24"/>
        </w:rPr>
        <w:t xml:space="preserve"> Working Group on Knowledge Representation for Robotics and Automation to create a standard for knowledge representation</w:t>
      </w:r>
      <w:r w:rsidR="002B72AD" w:rsidRPr="00EE0397">
        <w:rPr>
          <w:rFonts w:ascii="Times New Roman" w:hAnsi="Times New Roman" w:cs="Times New Roman"/>
          <w:sz w:val="24"/>
          <w:szCs w:val="24"/>
        </w:rPr>
        <w:t xml:space="preserve"> </w:t>
      </w:r>
      <w:r w:rsidR="006F7644">
        <w:rPr>
          <w:rFonts w:ascii="Times New Roman" w:hAnsi="Times New Roman" w:cs="Times New Roman"/>
          <w:sz w:val="24"/>
          <w:szCs w:val="24"/>
        </w:rPr>
        <w:t xml:space="preserve">for robotic applications </w:t>
      </w:r>
      <w:r w:rsidR="002B72AD" w:rsidRPr="00EE0397">
        <w:rPr>
          <w:rFonts w:ascii="Times New Roman" w:hAnsi="Times New Roman" w:cs="Times New Roman"/>
          <w:sz w:val="24"/>
          <w:szCs w:val="24"/>
        </w:rPr>
        <w:t>and will provide a test implementation of the proposed standard to validate its usability</w:t>
      </w:r>
      <w:r w:rsidR="000F4FFA" w:rsidRPr="00EE0397">
        <w:rPr>
          <w:rFonts w:ascii="Times New Roman" w:hAnsi="Times New Roman" w:cs="Times New Roman"/>
          <w:sz w:val="24"/>
          <w:szCs w:val="24"/>
        </w:rPr>
        <w:t xml:space="preserve">. </w:t>
      </w:r>
      <w:r w:rsidR="00F50461" w:rsidRPr="00EE0397">
        <w:rPr>
          <w:rFonts w:ascii="Times New Roman" w:hAnsi="Times New Roman" w:cs="Times New Roman"/>
          <w:sz w:val="24"/>
          <w:szCs w:val="24"/>
        </w:rPr>
        <w:t>W</w:t>
      </w:r>
      <w:r w:rsidR="00550850" w:rsidRPr="00EE0397">
        <w:rPr>
          <w:rFonts w:ascii="Times New Roman" w:hAnsi="Times New Roman" w:cs="Times New Roman"/>
          <w:sz w:val="24"/>
          <w:szCs w:val="24"/>
        </w:rPr>
        <w:t xml:space="preserve">e </w:t>
      </w:r>
      <w:r w:rsidR="000F4FFA" w:rsidRPr="00EE0397">
        <w:rPr>
          <w:rFonts w:ascii="Times New Roman" w:hAnsi="Times New Roman" w:cs="Times New Roman"/>
          <w:sz w:val="24"/>
          <w:szCs w:val="24"/>
        </w:rPr>
        <w:t>will also</w:t>
      </w:r>
      <w:r w:rsidR="00550850" w:rsidRPr="00EE0397">
        <w:rPr>
          <w:rFonts w:ascii="Times New Roman" w:hAnsi="Times New Roman" w:cs="Times New Roman"/>
          <w:sz w:val="24"/>
          <w:szCs w:val="24"/>
        </w:rPr>
        <w:t xml:space="preserve"> derive methods of defining the performance requirements for the knowledge</w:t>
      </w:r>
      <w:r w:rsidR="000F4FFA" w:rsidRPr="00EE0397">
        <w:rPr>
          <w:rFonts w:ascii="Times New Roman" w:hAnsi="Times New Roman" w:cs="Times New Roman"/>
          <w:sz w:val="24"/>
          <w:szCs w:val="24"/>
        </w:rPr>
        <w:t xml:space="preserve"> and will develop performance methods and metrics.</w:t>
      </w:r>
      <w:r w:rsidR="00550850" w:rsidRPr="00EE0397">
        <w:rPr>
          <w:rFonts w:ascii="Times New Roman" w:hAnsi="Times New Roman" w:cs="Times New Roman"/>
          <w:sz w:val="24"/>
          <w:szCs w:val="24"/>
        </w:rPr>
        <w:t xml:space="preserve"> </w:t>
      </w:r>
    </w:p>
    <w:p w:rsidR="00D206EC" w:rsidRPr="00EE0397" w:rsidRDefault="005D0CF8" w:rsidP="00FA6CC3">
      <w:pPr>
        <w:rPr>
          <w:rFonts w:ascii="Times New Roman" w:hAnsi="Times New Roman" w:cs="Times New Roman"/>
          <w:sz w:val="24"/>
          <w:szCs w:val="24"/>
        </w:rPr>
      </w:pPr>
      <w:r w:rsidRPr="00EE0397">
        <w:rPr>
          <w:rFonts w:ascii="Times New Roman" w:hAnsi="Times New Roman" w:cs="Times New Roman"/>
          <w:b/>
          <w:sz w:val="24"/>
          <w:szCs w:val="24"/>
        </w:rPr>
        <w:t>Planning</w:t>
      </w:r>
      <w:r w:rsidR="002F4C83" w:rsidRPr="00EE0397">
        <w:rPr>
          <w:rFonts w:ascii="Times New Roman" w:hAnsi="Times New Roman" w:cs="Times New Roman"/>
          <w:sz w:val="24"/>
          <w:szCs w:val="24"/>
        </w:rPr>
        <w:t xml:space="preserve">: Develop </w:t>
      </w:r>
      <w:del w:id="27" w:author="Stephen Balakirsky" w:date="2012-08-28T13:27:00Z">
        <w:r w:rsidR="00D46AFC" w:rsidRPr="00EE0397" w:rsidDel="00355BE9">
          <w:rPr>
            <w:rFonts w:ascii="Times New Roman" w:hAnsi="Times New Roman" w:cs="Times New Roman"/>
            <w:sz w:val="24"/>
            <w:szCs w:val="24"/>
          </w:rPr>
          <w:delText xml:space="preserve">techniques </w:delText>
        </w:r>
      </w:del>
      <w:ins w:id="28" w:author="Stephen Balakirsky" w:date="2012-08-28T13:27:00Z">
        <w:r w:rsidR="00355BE9">
          <w:rPr>
            <w:rFonts w:ascii="Times New Roman" w:hAnsi="Times New Roman" w:cs="Times New Roman"/>
            <w:sz w:val="24"/>
            <w:szCs w:val="24"/>
          </w:rPr>
          <w:t>methods</w:t>
        </w:r>
        <w:r w:rsidR="00355BE9" w:rsidRPr="00EE0397">
          <w:rPr>
            <w:rFonts w:ascii="Times New Roman" w:hAnsi="Times New Roman" w:cs="Times New Roman"/>
            <w:sz w:val="24"/>
            <w:szCs w:val="24"/>
          </w:rPr>
          <w:t xml:space="preserve"> </w:t>
        </w:r>
      </w:ins>
      <w:r w:rsidR="00D46AFC" w:rsidRPr="00EE0397">
        <w:rPr>
          <w:rFonts w:ascii="Times New Roman" w:hAnsi="Times New Roman" w:cs="Times New Roman"/>
          <w:sz w:val="24"/>
          <w:szCs w:val="24"/>
        </w:rPr>
        <w:t xml:space="preserve">to compare </w:t>
      </w:r>
      <w:r w:rsidR="002F4C83" w:rsidRPr="00EE0397">
        <w:rPr>
          <w:rFonts w:ascii="Times New Roman" w:hAnsi="Times New Roman" w:cs="Times New Roman"/>
          <w:sz w:val="24"/>
          <w:szCs w:val="24"/>
        </w:rPr>
        <w:t xml:space="preserve">planning algorithms </w:t>
      </w:r>
      <w:r w:rsidR="00D46AFC" w:rsidRPr="00EE0397">
        <w:rPr>
          <w:rFonts w:ascii="Times New Roman" w:hAnsi="Times New Roman" w:cs="Times New Roman"/>
          <w:sz w:val="24"/>
          <w:szCs w:val="24"/>
        </w:rPr>
        <w:t>that utilize the</w:t>
      </w:r>
      <w:r w:rsidR="002F4C83" w:rsidRPr="00EE0397">
        <w:rPr>
          <w:rFonts w:ascii="Times New Roman" w:hAnsi="Times New Roman" w:cs="Times New Roman"/>
          <w:sz w:val="24"/>
          <w:szCs w:val="24"/>
        </w:rPr>
        <w:t xml:space="preserve"> representations developed </w:t>
      </w:r>
      <w:r w:rsidR="00CA6C54" w:rsidRPr="00EE0397">
        <w:rPr>
          <w:rFonts w:ascii="Times New Roman" w:hAnsi="Times New Roman" w:cs="Times New Roman"/>
          <w:sz w:val="24"/>
          <w:szCs w:val="24"/>
        </w:rPr>
        <w:t xml:space="preserve">above to address next generation robotics for the class of manufacturing problems in the area of </w:t>
      </w:r>
      <w:r w:rsidR="00E14C03" w:rsidRPr="00EE0397">
        <w:rPr>
          <w:rFonts w:ascii="Times New Roman" w:hAnsi="Times New Roman" w:cs="Times New Roman"/>
          <w:sz w:val="24"/>
          <w:szCs w:val="24"/>
        </w:rPr>
        <w:t>adaptable and reconfigurable assembly</w:t>
      </w:r>
      <w:r w:rsidR="005730E5" w:rsidRPr="00EE0397">
        <w:rPr>
          <w:rFonts w:ascii="Times New Roman" w:hAnsi="Times New Roman" w:cs="Times New Roman"/>
          <w:sz w:val="24"/>
          <w:szCs w:val="24"/>
        </w:rPr>
        <w:t>.</w:t>
      </w:r>
      <w:r w:rsidR="004A47E8" w:rsidRPr="00EE0397">
        <w:rPr>
          <w:rFonts w:ascii="Times New Roman" w:hAnsi="Times New Roman" w:cs="Times New Roman"/>
          <w:sz w:val="24"/>
          <w:szCs w:val="24"/>
        </w:rPr>
        <w:t xml:space="preserve"> </w:t>
      </w:r>
      <w:r w:rsidR="00D206EC" w:rsidRPr="00EE0397">
        <w:rPr>
          <w:rFonts w:ascii="Times New Roman" w:hAnsi="Times New Roman" w:cs="Times New Roman"/>
          <w:sz w:val="24"/>
          <w:szCs w:val="24"/>
        </w:rPr>
        <w:t xml:space="preserve">Under this task, we will examine input/output standards and performance measures for planning systems. </w:t>
      </w:r>
    </w:p>
    <w:p w:rsidR="00FA6CC3" w:rsidRPr="00EE0397" w:rsidRDefault="005D0CF8" w:rsidP="00FA6CC3">
      <w:pPr>
        <w:rPr>
          <w:rFonts w:ascii="Times New Roman" w:hAnsi="Times New Roman" w:cs="Times New Roman"/>
          <w:sz w:val="24"/>
          <w:szCs w:val="24"/>
        </w:rPr>
      </w:pPr>
      <w:r w:rsidRPr="00EE0397">
        <w:rPr>
          <w:rFonts w:ascii="Times New Roman" w:hAnsi="Times New Roman" w:cs="Times New Roman"/>
          <w:b/>
          <w:sz w:val="24"/>
          <w:szCs w:val="24"/>
        </w:rPr>
        <w:t>Simulation</w:t>
      </w:r>
      <w:r w:rsidR="002F4C83" w:rsidRPr="00EE0397">
        <w:rPr>
          <w:rFonts w:ascii="Times New Roman" w:hAnsi="Times New Roman" w:cs="Times New Roman"/>
          <w:sz w:val="24"/>
          <w:szCs w:val="24"/>
        </w:rPr>
        <w:t xml:space="preserve">: </w:t>
      </w:r>
      <w:r w:rsidR="002F3E01" w:rsidRPr="00EE0397">
        <w:rPr>
          <w:rFonts w:ascii="Times New Roman" w:hAnsi="Times New Roman" w:cs="Times New Roman"/>
          <w:sz w:val="24"/>
          <w:szCs w:val="24"/>
        </w:rPr>
        <w:t xml:space="preserve">Develop a simulated manufacturing test method that is capable of </w:t>
      </w:r>
      <w:del w:id="29" w:author="Stephen Balakirsky" w:date="2012-08-28T13:27:00Z">
        <w:r w:rsidR="002F3E01" w:rsidRPr="00EE0397" w:rsidDel="00355BE9">
          <w:rPr>
            <w:rFonts w:ascii="Times New Roman" w:hAnsi="Times New Roman" w:cs="Times New Roman"/>
            <w:sz w:val="24"/>
            <w:szCs w:val="24"/>
          </w:rPr>
          <w:delText xml:space="preserve">demonstrating </w:delText>
        </w:r>
      </w:del>
      <w:ins w:id="30" w:author="Stephen Balakirsky" w:date="2012-08-28T13:27:00Z">
        <w:r w:rsidR="00355BE9">
          <w:rPr>
            <w:rFonts w:ascii="Times New Roman" w:hAnsi="Times New Roman" w:cs="Times New Roman"/>
            <w:sz w:val="24"/>
            <w:szCs w:val="24"/>
          </w:rPr>
          <w:t>verifying the performance of</w:t>
        </w:r>
        <w:r w:rsidR="00355BE9" w:rsidRPr="00EE0397">
          <w:rPr>
            <w:rFonts w:ascii="Times New Roman" w:hAnsi="Times New Roman" w:cs="Times New Roman"/>
            <w:sz w:val="24"/>
            <w:szCs w:val="24"/>
          </w:rPr>
          <w:t xml:space="preserve"> </w:t>
        </w:r>
      </w:ins>
      <w:r w:rsidR="002F3E01" w:rsidRPr="00EE0397">
        <w:rPr>
          <w:rFonts w:ascii="Times New Roman" w:hAnsi="Times New Roman" w:cs="Times New Roman"/>
          <w:sz w:val="24"/>
          <w:szCs w:val="24"/>
        </w:rPr>
        <w:t xml:space="preserve">rapid re-tasking </w:t>
      </w:r>
      <w:del w:id="31" w:author="Stephen Balakirsky" w:date="2012-08-28T13:27:00Z">
        <w:r w:rsidR="002F3E01" w:rsidRPr="00EE0397" w:rsidDel="00355BE9">
          <w:rPr>
            <w:rFonts w:ascii="Times New Roman" w:hAnsi="Times New Roman" w:cs="Times New Roman"/>
            <w:sz w:val="24"/>
            <w:szCs w:val="24"/>
          </w:rPr>
          <w:delText xml:space="preserve">and evaluation </w:delText>
        </w:r>
      </w:del>
      <w:bookmarkStart w:id="32" w:name="_GoBack"/>
      <w:bookmarkEnd w:id="32"/>
      <w:r w:rsidR="002F3E01" w:rsidRPr="00EE0397">
        <w:rPr>
          <w:rFonts w:ascii="Times New Roman" w:hAnsi="Times New Roman" w:cs="Times New Roman"/>
          <w:sz w:val="24"/>
          <w:szCs w:val="24"/>
        </w:rPr>
        <w:t xml:space="preserve">using our performance measures. This test method will validate the utility of our interfaces and performance measures. </w:t>
      </w:r>
      <w:r w:rsidR="00AC5413" w:rsidRPr="00EE0397">
        <w:rPr>
          <w:rFonts w:ascii="Times New Roman" w:hAnsi="Times New Roman" w:cs="Times New Roman"/>
          <w:sz w:val="24"/>
          <w:szCs w:val="24"/>
        </w:rPr>
        <w:t xml:space="preserve">In order to populate the semantic world representation, the </w:t>
      </w:r>
      <w:r w:rsidR="004A47E8" w:rsidRPr="00EE0397">
        <w:rPr>
          <w:rFonts w:ascii="Times New Roman" w:hAnsi="Times New Roman" w:cs="Times New Roman"/>
          <w:sz w:val="24"/>
          <w:szCs w:val="24"/>
        </w:rPr>
        <w:t xml:space="preserve">existing </w:t>
      </w:r>
      <w:r w:rsidR="005E25DE" w:rsidRPr="00EE0397">
        <w:rPr>
          <w:rFonts w:ascii="Times New Roman" w:hAnsi="Times New Roman" w:cs="Times New Roman"/>
          <w:sz w:val="24"/>
          <w:szCs w:val="24"/>
        </w:rPr>
        <w:t xml:space="preserve">simulation </w:t>
      </w:r>
      <w:r w:rsidR="00AC5413" w:rsidRPr="00EE0397">
        <w:rPr>
          <w:rFonts w:ascii="Times New Roman" w:hAnsi="Times New Roman" w:cs="Times New Roman"/>
          <w:sz w:val="24"/>
          <w:szCs w:val="24"/>
        </w:rPr>
        <w:t>system</w:t>
      </w:r>
      <w:r w:rsidR="005E25DE" w:rsidRPr="00EE0397">
        <w:rPr>
          <w:rFonts w:ascii="Times New Roman" w:hAnsi="Times New Roman" w:cs="Times New Roman"/>
          <w:sz w:val="24"/>
          <w:szCs w:val="24"/>
        </w:rPr>
        <w:t xml:space="preserve"> (called </w:t>
      </w:r>
      <w:proofErr w:type="spellStart"/>
      <w:r w:rsidR="005E25DE" w:rsidRPr="00EE0397">
        <w:rPr>
          <w:rFonts w:ascii="Times New Roman" w:hAnsi="Times New Roman" w:cs="Times New Roman"/>
          <w:sz w:val="24"/>
          <w:szCs w:val="24"/>
        </w:rPr>
        <w:t>USARSim</w:t>
      </w:r>
      <w:proofErr w:type="spellEnd"/>
      <w:r w:rsidR="005E25DE" w:rsidRPr="00EE0397">
        <w:rPr>
          <w:rFonts w:ascii="Times New Roman" w:hAnsi="Times New Roman" w:cs="Times New Roman"/>
          <w:sz w:val="24"/>
          <w:szCs w:val="24"/>
        </w:rPr>
        <w:t>)</w:t>
      </w:r>
      <w:r w:rsidR="00AC5413" w:rsidRPr="00EE0397">
        <w:rPr>
          <w:rFonts w:ascii="Times New Roman" w:hAnsi="Times New Roman" w:cs="Times New Roman"/>
          <w:sz w:val="24"/>
          <w:szCs w:val="24"/>
        </w:rPr>
        <w:t xml:space="preserve"> will be augmented and expanded to include new virtual sensing and representation capabilities.</w:t>
      </w:r>
      <w:r w:rsidR="00FA6CC3" w:rsidRPr="00EE0397">
        <w:rPr>
          <w:rFonts w:ascii="Times New Roman" w:hAnsi="Times New Roman" w:cs="Times New Roman"/>
          <w:sz w:val="24"/>
          <w:szCs w:val="24"/>
        </w:rPr>
        <w:t xml:space="preserve"> </w:t>
      </w:r>
      <w:r w:rsidR="00550850" w:rsidRPr="00EE0397">
        <w:rPr>
          <w:rFonts w:ascii="Times New Roman" w:hAnsi="Times New Roman" w:cs="Times New Roman"/>
          <w:sz w:val="24"/>
          <w:szCs w:val="24"/>
        </w:rPr>
        <w:t xml:space="preserve">The simulation system will provide representations that are not yet possible to obtain from the real sensing systems.   It therefore provides a high-fidelity but more advanced </w:t>
      </w:r>
      <w:proofErr w:type="spellStart"/>
      <w:r w:rsidR="00550850" w:rsidRPr="00EE0397">
        <w:rPr>
          <w:rFonts w:ascii="Times New Roman" w:hAnsi="Times New Roman" w:cs="Times New Roman"/>
          <w:sz w:val="24"/>
          <w:szCs w:val="24"/>
        </w:rPr>
        <w:t>testbed</w:t>
      </w:r>
      <w:proofErr w:type="spellEnd"/>
      <w:r w:rsidR="00550850" w:rsidRPr="00EE0397">
        <w:rPr>
          <w:rFonts w:ascii="Times New Roman" w:hAnsi="Times New Roman" w:cs="Times New Roman"/>
          <w:sz w:val="24"/>
          <w:szCs w:val="24"/>
        </w:rPr>
        <w:t xml:space="preserve"> for developing performance requirements and validating test methods. </w:t>
      </w:r>
    </w:p>
    <w:p w:rsidR="00E14C03" w:rsidRPr="00EE0397" w:rsidRDefault="009A5F45" w:rsidP="00FA6CC3">
      <w:pPr>
        <w:pStyle w:val="NoSpacing"/>
        <w:rPr>
          <w:rFonts w:ascii="Times New Roman" w:hAnsi="Times New Roman" w:cs="Times New Roman"/>
          <w:b/>
          <w:sz w:val="24"/>
          <w:szCs w:val="24"/>
        </w:rPr>
      </w:pPr>
      <w:r w:rsidRPr="00EE0397">
        <w:rPr>
          <w:rFonts w:ascii="Times New Roman" w:hAnsi="Times New Roman" w:cs="Times New Roman"/>
          <w:b/>
          <w:sz w:val="24"/>
          <w:szCs w:val="24"/>
        </w:rPr>
        <w:t>Recent Results:</w:t>
      </w:r>
    </w:p>
    <w:p w:rsidR="00E14C03" w:rsidRPr="00EE0397" w:rsidRDefault="00E14C03" w:rsidP="00FA6CC3">
      <w:pPr>
        <w:pStyle w:val="NoSpacing"/>
        <w:rPr>
          <w:rFonts w:ascii="Times New Roman" w:hAnsi="Times New Roman" w:cs="Times New Roman"/>
          <w:b/>
          <w:sz w:val="24"/>
          <w:szCs w:val="24"/>
        </w:rPr>
      </w:pPr>
    </w:p>
    <w:p w:rsidR="00FA6CC3"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Outputs:</w:t>
      </w:r>
    </w:p>
    <w:p w:rsidR="000C7D70" w:rsidRPr="00EE0397" w:rsidRDefault="004A47E8"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A w</w:t>
      </w:r>
      <w:r w:rsidR="00BB41B2" w:rsidRPr="00EE0397">
        <w:rPr>
          <w:rFonts w:ascii="Times New Roman" w:hAnsi="Times New Roman" w:cs="Times New Roman"/>
          <w:sz w:val="24"/>
          <w:szCs w:val="24"/>
        </w:rPr>
        <w:t xml:space="preserve">orkshop at </w:t>
      </w:r>
      <w:r w:rsidR="00B82D7D" w:rsidRPr="00EE0397">
        <w:rPr>
          <w:rFonts w:ascii="Times New Roman" w:hAnsi="Times New Roman" w:cs="Times New Roman"/>
          <w:sz w:val="24"/>
          <w:szCs w:val="24"/>
        </w:rPr>
        <w:t>the IEEE/RSJ International Conference on Intelligent Robots and Systems (</w:t>
      </w:r>
      <w:r w:rsidR="00BB41B2" w:rsidRPr="00EE0397">
        <w:rPr>
          <w:rFonts w:ascii="Times New Roman" w:hAnsi="Times New Roman" w:cs="Times New Roman"/>
          <w:sz w:val="24"/>
          <w:szCs w:val="24"/>
        </w:rPr>
        <w:t>IROS</w:t>
      </w:r>
      <w:r w:rsidR="00B82D7D" w:rsidRPr="00EE0397">
        <w:rPr>
          <w:rFonts w:ascii="Times New Roman" w:hAnsi="Times New Roman" w:cs="Times New Roman"/>
          <w:sz w:val="24"/>
          <w:szCs w:val="24"/>
        </w:rPr>
        <w:t>)</w:t>
      </w:r>
      <w:r w:rsidR="00BB41B2" w:rsidRPr="00EE0397">
        <w:rPr>
          <w:rFonts w:ascii="Times New Roman" w:hAnsi="Times New Roman" w:cs="Times New Roman"/>
          <w:sz w:val="24"/>
          <w:szCs w:val="24"/>
        </w:rPr>
        <w:t xml:space="preserve"> </w:t>
      </w:r>
      <w:r w:rsidR="002F3E01" w:rsidRPr="00EE0397">
        <w:rPr>
          <w:rFonts w:ascii="Times New Roman" w:hAnsi="Times New Roman" w:cs="Times New Roman"/>
          <w:sz w:val="24"/>
          <w:szCs w:val="24"/>
        </w:rPr>
        <w:t>established</w:t>
      </w:r>
      <w:r w:rsidR="00BB41B2" w:rsidRPr="00EE0397">
        <w:rPr>
          <w:rFonts w:ascii="Times New Roman" w:hAnsi="Times New Roman" w:cs="Times New Roman"/>
          <w:sz w:val="24"/>
          <w:szCs w:val="24"/>
        </w:rPr>
        <w:t xml:space="preserve"> our relationship with IEEE </w:t>
      </w:r>
      <w:r w:rsidR="00C31B61" w:rsidRPr="00EE0397">
        <w:rPr>
          <w:rFonts w:ascii="Times New Roman" w:hAnsi="Times New Roman" w:cs="Times New Roman"/>
          <w:sz w:val="24"/>
          <w:szCs w:val="24"/>
        </w:rPr>
        <w:t xml:space="preserve">Robotics and Automation Systems Standards Committee </w:t>
      </w:r>
      <w:r w:rsidR="00BB41B2" w:rsidRPr="00EE0397">
        <w:rPr>
          <w:rFonts w:ascii="Times New Roman" w:hAnsi="Times New Roman" w:cs="Times New Roman"/>
          <w:sz w:val="24"/>
          <w:szCs w:val="24"/>
        </w:rPr>
        <w:t xml:space="preserve">Ontologies for Robotics and Automation </w:t>
      </w:r>
      <w:r w:rsidR="00053740" w:rsidRPr="00EE0397">
        <w:rPr>
          <w:rFonts w:ascii="Times New Roman" w:hAnsi="Times New Roman" w:cs="Times New Roman"/>
          <w:sz w:val="24"/>
          <w:szCs w:val="24"/>
        </w:rPr>
        <w:t>S</w:t>
      </w:r>
      <w:r w:rsidR="00BB41B2" w:rsidRPr="00EE0397">
        <w:rPr>
          <w:rFonts w:ascii="Times New Roman" w:hAnsi="Times New Roman" w:cs="Times New Roman"/>
          <w:sz w:val="24"/>
          <w:szCs w:val="24"/>
        </w:rPr>
        <w:t xml:space="preserve">tudy </w:t>
      </w:r>
      <w:r w:rsidR="00053740" w:rsidRPr="00EE0397">
        <w:rPr>
          <w:rFonts w:ascii="Times New Roman" w:hAnsi="Times New Roman" w:cs="Times New Roman"/>
          <w:sz w:val="24"/>
          <w:szCs w:val="24"/>
        </w:rPr>
        <w:t>G</w:t>
      </w:r>
      <w:r w:rsidR="00BB41B2" w:rsidRPr="00EE0397">
        <w:rPr>
          <w:rFonts w:ascii="Times New Roman" w:hAnsi="Times New Roman" w:cs="Times New Roman"/>
          <w:sz w:val="24"/>
          <w:szCs w:val="24"/>
        </w:rPr>
        <w:t>roup (now a working group) and updated the group on our work in representations.</w:t>
      </w:r>
    </w:p>
    <w:p w:rsidR="00BB41B2" w:rsidRPr="00EE0397" w:rsidRDefault="00BB41B2"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 xml:space="preserve">Created and circulated a planning document in the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 community that outlines an implementation strategy for developing the ability to include high-level semantic </w:t>
      </w:r>
      <w:r w:rsidRPr="00EE0397">
        <w:rPr>
          <w:rFonts w:ascii="Times New Roman" w:hAnsi="Times New Roman" w:cs="Times New Roman"/>
          <w:sz w:val="24"/>
          <w:szCs w:val="24"/>
        </w:rPr>
        <w:lastRenderedPageBreak/>
        <w:t>knowledge in the simulation.</w:t>
      </w:r>
      <w:r w:rsidR="00D41EEC" w:rsidRPr="00EE0397">
        <w:rPr>
          <w:rFonts w:ascii="Times New Roman" w:hAnsi="Times New Roman" w:cs="Times New Roman"/>
          <w:sz w:val="24"/>
          <w:szCs w:val="24"/>
        </w:rPr>
        <w:t xml:space="preserve"> Making high-level semantic knowledge available allows for the simulation of yet</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to</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be</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 xml:space="preserve">developed sensor processing systems that are capable </w:t>
      </w:r>
      <w:r w:rsidR="0035458A" w:rsidRPr="00EE0397">
        <w:rPr>
          <w:rFonts w:ascii="Times New Roman" w:hAnsi="Times New Roman" w:cs="Times New Roman"/>
          <w:sz w:val="24"/>
          <w:szCs w:val="24"/>
        </w:rPr>
        <w:t>of reliably reporting an object’s type and pose. Th</w:t>
      </w:r>
      <w:r w:rsidR="004A47E8" w:rsidRPr="00EE0397">
        <w:rPr>
          <w:rFonts w:ascii="Times New Roman" w:hAnsi="Times New Roman" w:cs="Times New Roman"/>
          <w:sz w:val="24"/>
          <w:szCs w:val="24"/>
        </w:rPr>
        <w:t>e simulated sensor outputs</w:t>
      </w:r>
      <w:r w:rsidR="0035458A" w:rsidRPr="00EE0397">
        <w:rPr>
          <w:rFonts w:ascii="Times New Roman" w:hAnsi="Times New Roman" w:cs="Times New Roman"/>
          <w:sz w:val="24"/>
          <w:szCs w:val="24"/>
        </w:rPr>
        <w:t xml:space="preserve"> may be </w:t>
      </w:r>
      <w:r w:rsidR="004A47E8" w:rsidRPr="00EE0397">
        <w:rPr>
          <w:rFonts w:ascii="Times New Roman" w:hAnsi="Times New Roman" w:cs="Times New Roman"/>
          <w:sz w:val="24"/>
          <w:szCs w:val="24"/>
        </w:rPr>
        <w:t xml:space="preserve">intentionally </w:t>
      </w:r>
      <w:r w:rsidR="0035458A" w:rsidRPr="00EE0397">
        <w:rPr>
          <w:rFonts w:ascii="Times New Roman" w:hAnsi="Times New Roman" w:cs="Times New Roman"/>
          <w:sz w:val="24"/>
          <w:szCs w:val="24"/>
        </w:rPr>
        <w:t>corrupted with noise to resemble expected sensor processing output.</w:t>
      </w:r>
    </w:p>
    <w:p w:rsidR="00333727" w:rsidRPr="00EE0397" w:rsidRDefault="00333727" w:rsidP="00C0264A">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 xml:space="preserve">Developed the integrated system outlined above that allows virtual sensing of high-level semantic knowledge to be extracted from the simulation and delivered it to the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 community for comment.</w:t>
      </w:r>
    </w:p>
    <w:p w:rsidR="00BB41B2" w:rsidRPr="00EE0397" w:rsidRDefault="00BB41B2"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Developed a simulation-based planning system using</w:t>
      </w:r>
      <w:r w:rsidR="0035458A" w:rsidRPr="00EE0397">
        <w:rPr>
          <w:rFonts w:ascii="Times New Roman" w:hAnsi="Times New Roman" w:cs="Times New Roman"/>
          <w:sz w:val="24"/>
          <w:szCs w:val="24"/>
        </w:rPr>
        <w:t xml:space="preserve"> leading techniques from the domain independent planning community</w:t>
      </w:r>
      <w:r w:rsidRPr="00EE0397">
        <w:rPr>
          <w:rFonts w:ascii="Times New Roman" w:hAnsi="Times New Roman" w:cs="Times New Roman"/>
          <w:sz w:val="24"/>
          <w:szCs w:val="24"/>
        </w:rPr>
        <w:t xml:space="preserve"> for creating static plans for </w:t>
      </w:r>
      <w:r w:rsidR="00333727" w:rsidRPr="00EE0397">
        <w:rPr>
          <w:rFonts w:ascii="Times New Roman" w:hAnsi="Times New Roman" w:cs="Times New Roman"/>
          <w:sz w:val="24"/>
          <w:szCs w:val="24"/>
        </w:rPr>
        <w:t>adaptable and reconfigurable assembly</w:t>
      </w:r>
      <w:r w:rsidRPr="00EE0397">
        <w:rPr>
          <w:rFonts w:ascii="Times New Roman" w:hAnsi="Times New Roman" w:cs="Times New Roman"/>
          <w:sz w:val="24"/>
          <w:szCs w:val="24"/>
        </w:rPr>
        <w:t>.</w:t>
      </w:r>
      <w:r w:rsidR="0035458A" w:rsidRPr="00EE0397">
        <w:rPr>
          <w:rFonts w:ascii="Times New Roman" w:hAnsi="Times New Roman" w:cs="Times New Roman"/>
          <w:sz w:val="24"/>
          <w:szCs w:val="24"/>
        </w:rPr>
        <w:t xml:space="preserve"> Due to the standard planning representation that we have adopted, several different planning approaches </w:t>
      </w:r>
      <w:r w:rsidR="00F216FE" w:rsidRPr="00EE0397">
        <w:rPr>
          <w:rFonts w:ascii="Times New Roman" w:hAnsi="Times New Roman" w:cs="Times New Roman"/>
          <w:sz w:val="24"/>
          <w:szCs w:val="24"/>
        </w:rPr>
        <w:t>can</w:t>
      </w:r>
      <w:r w:rsidR="0035458A" w:rsidRPr="00EE0397">
        <w:rPr>
          <w:rFonts w:ascii="Times New Roman" w:hAnsi="Times New Roman" w:cs="Times New Roman"/>
          <w:sz w:val="24"/>
          <w:szCs w:val="24"/>
        </w:rPr>
        <w:t xml:space="preserve"> be compared and evaluated.</w:t>
      </w:r>
      <w:r w:rsidR="00333727" w:rsidRPr="00EE0397">
        <w:rPr>
          <w:rFonts w:ascii="Times New Roman" w:hAnsi="Times New Roman" w:cs="Times New Roman"/>
          <w:sz w:val="24"/>
          <w:szCs w:val="24"/>
        </w:rPr>
        <w:t xml:space="preserve"> In order to allow other members of the IEEE Standards Working Group to easily experiment with our data abstraction, we c</w:t>
      </w:r>
      <w:r w:rsidR="004A47E8" w:rsidRPr="00EE0397">
        <w:rPr>
          <w:rFonts w:ascii="Times New Roman" w:hAnsi="Times New Roman" w:cs="Times New Roman"/>
          <w:sz w:val="24"/>
          <w:szCs w:val="24"/>
        </w:rPr>
        <w:t>reated a t</w:t>
      </w:r>
      <w:r w:rsidRPr="00EE0397">
        <w:rPr>
          <w:rFonts w:ascii="Times New Roman" w:hAnsi="Times New Roman" w:cs="Times New Roman"/>
          <w:sz w:val="24"/>
          <w:szCs w:val="24"/>
        </w:rPr>
        <w:t>ool set that allows planning and sensor processing systems to easily query and utilize the information stored in the world model.</w:t>
      </w:r>
    </w:p>
    <w:p w:rsidR="00BB41B2" w:rsidRPr="00EE0397" w:rsidRDefault="00BB41B2" w:rsidP="00BB41B2">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Papers</w:t>
      </w:r>
      <w:r w:rsidR="00C10856" w:rsidRPr="00EE0397">
        <w:rPr>
          <w:rFonts w:ascii="Times New Roman" w:hAnsi="Times New Roman" w:cs="Times New Roman"/>
          <w:sz w:val="24"/>
          <w:szCs w:val="24"/>
        </w:rPr>
        <w:t xml:space="preserve"> Published</w:t>
      </w:r>
      <w:r w:rsidR="00550850" w:rsidRPr="00EE0397">
        <w:rPr>
          <w:rFonts w:ascii="Times New Roman" w:hAnsi="Times New Roman" w:cs="Times New Roman"/>
          <w:sz w:val="24"/>
          <w:szCs w:val="24"/>
        </w:rPr>
        <w:t>:</w:t>
      </w:r>
    </w:p>
    <w:p w:rsidR="007C13ED" w:rsidRPr="00EE0397" w:rsidRDefault="007C13ED" w:rsidP="007C13ED">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S. Balakirsky, and Z. Kootbally,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/ROS: A Combined Framework for Robotic Control and Simulation. </w:t>
      </w:r>
      <w:r w:rsidRPr="00EE0397">
        <w:rPr>
          <w:rFonts w:ascii="Times New Roman" w:hAnsi="Times New Roman" w:cs="Times New Roman"/>
          <w:sz w:val="24"/>
          <w:szCs w:val="24"/>
          <w:u w:val="single"/>
        </w:rPr>
        <w:t>Proceedings of the ASME 2012 International Symposium On Flexible Automation (ISFA 2012)</w:t>
      </w:r>
      <w:r w:rsidRPr="00EE0397">
        <w:rPr>
          <w:rFonts w:ascii="Times New Roman" w:hAnsi="Times New Roman" w:cs="Times New Roman"/>
          <w:sz w:val="24"/>
          <w:szCs w:val="24"/>
        </w:rPr>
        <w:t>. St Louis, MO, USA.</w:t>
      </w:r>
    </w:p>
    <w:p w:rsidR="00C10856" w:rsidRPr="00EE0397" w:rsidRDefault="00C10856" w:rsidP="00C10856">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S. Balakirsky, Z. Kootbally, T. Kramer, R. Madhavan, C. Schlenoff, and M. Shneier (2012, March). Functional Requirements of a Model for Kitting Plans. </w:t>
      </w:r>
      <w:r w:rsidRPr="00EE0397">
        <w:rPr>
          <w:rFonts w:ascii="Times New Roman" w:hAnsi="Times New Roman" w:cs="Times New Roman"/>
          <w:sz w:val="24"/>
          <w:szCs w:val="24"/>
          <w:u w:val="single"/>
        </w:rPr>
        <w:t>Proceedings of the Performance Metrics for Intelligent Systems (PerMIS’12) Workshop</w:t>
      </w:r>
      <w:r w:rsidRPr="00EE0397">
        <w:rPr>
          <w:rFonts w:ascii="Times New Roman" w:hAnsi="Times New Roman" w:cs="Times New Roman"/>
          <w:sz w:val="24"/>
          <w:szCs w:val="24"/>
        </w:rPr>
        <w:t>. College Park, MD, USA</w:t>
      </w:r>
      <w:r w:rsidR="00FB4D35" w:rsidRPr="00EE0397">
        <w:rPr>
          <w:rFonts w:ascii="Times New Roman" w:hAnsi="Times New Roman" w:cs="Times New Roman"/>
          <w:sz w:val="24"/>
          <w:szCs w:val="24"/>
        </w:rPr>
        <w:t>.</w:t>
      </w:r>
    </w:p>
    <w:p w:rsidR="00A90021" w:rsidRPr="00EE0397" w:rsidRDefault="00A90021"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Craig Schlenoff, Edson Prestes, Raj Madhavan, Paulo </w:t>
      </w:r>
      <w:proofErr w:type="spellStart"/>
      <w:r w:rsidRPr="00EE0397">
        <w:rPr>
          <w:rFonts w:ascii="Times New Roman" w:hAnsi="Times New Roman" w:cs="Times New Roman"/>
          <w:sz w:val="24"/>
          <w:szCs w:val="24"/>
        </w:rPr>
        <w:t>Goncalves</w:t>
      </w:r>
      <w:proofErr w:type="spellEnd"/>
      <w:r w:rsidRPr="00EE0397">
        <w:rPr>
          <w:rFonts w:ascii="Times New Roman" w:hAnsi="Times New Roman" w:cs="Times New Roman"/>
          <w:sz w:val="24"/>
          <w:szCs w:val="24"/>
        </w:rPr>
        <w:t>, Howard Li, Stephen Balakirsky, T</w:t>
      </w:r>
      <w:r w:rsidR="002F612B" w:rsidRPr="00EE0397">
        <w:rPr>
          <w:rFonts w:ascii="Times New Roman" w:hAnsi="Times New Roman" w:cs="Times New Roman"/>
          <w:sz w:val="24"/>
          <w:szCs w:val="24"/>
        </w:rPr>
        <w:t>homas Kramer and Emilio Miguelan</w:t>
      </w:r>
      <w:r w:rsidRPr="00EE0397">
        <w:rPr>
          <w:rFonts w:ascii="Times New Roman" w:hAnsi="Times New Roman" w:cs="Times New Roman"/>
          <w:sz w:val="24"/>
          <w:szCs w:val="24"/>
        </w:rPr>
        <w:t xml:space="preserve">ez. "An IEEE Standard Ontology for Robotics and Automation" in </w:t>
      </w:r>
      <w:r w:rsidRPr="00EE0397">
        <w:rPr>
          <w:rFonts w:ascii="Times New Roman" w:hAnsi="Times New Roman" w:cs="Times New Roman"/>
          <w:sz w:val="24"/>
          <w:szCs w:val="24"/>
          <w:u w:val="single"/>
        </w:rPr>
        <w:t>"Bridges between the Methodological and Practical Work of the Robotics and Cognitive Systems Communities - From Sensors to Concepts"</w:t>
      </w:r>
      <w:r w:rsidRPr="00EE0397">
        <w:rPr>
          <w:rFonts w:ascii="Times New Roman" w:hAnsi="Times New Roman" w:cs="Times New Roman"/>
          <w:sz w:val="24"/>
          <w:szCs w:val="24"/>
        </w:rPr>
        <w:t xml:space="preserve"> to be published in the Springer-</w:t>
      </w:r>
      <w:proofErr w:type="spellStart"/>
      <w:r w:rsidRPr="00EE0397">
        <w:rPr>
          <w:rFonts w:ascii="Times New Roman" w:hAnsi="Times New Roman" w:cs="Times New Roman"/>
          <w:sz w:val="24"/>
          <w:szCs w:val="24"/>
        </w:rPr>
        <w:t>Verlag</w:t>
      </w:r>
      <w:proofErr w:type="spellEnd"/>
      <w:r w:rsidRPr="00EE0397">
        <w:rPr>
          <w:rFonts w:ascii="Times New Roman" w:hAnsi="Times New Roman" w:cs="Times New Roman"/>
          <w:sz w:val="24"/>
          <w:szCs w:val="24"/>
        </w:rPr>
        <w:t xml:space="preserve"> series “Intelligent Systems Reference Library”.</w:t>
      </w:r>
    </w:p>
    <w:p w:rsidR="007C13ED" w:rsidRPr="00EE0397" w:rsidRDefault="007C13ED"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C. Schlenoff, S. Foufou, S. Balakirsky. Performance Evaluation of Robotic Knowledge Representations (PERK).  2012. </w:t>
      </w:r>
      <w:r w:rsidRPr="00EE0397">
        <w:rPr>
          <w:rFonts w:ascii="Times New Roman" w:hAnsi="Times New Roman" w:cs="Times New Roman"/>
          <w:sz w:val="24"/>
          <w:szCs w:val="24"/>
          <w:u w:val="single"/>
        </w:rPr>
        <w:t>Performance Metrics for Intelligent Systems (PerMIS’12) Workshop</w:t>
      </w:r>
      <w:r w:rsidRPr="00EE0397">
        <w:rPr>
          <w:rFonts w:ascii="Times New Roman" w:hAnsi="Times New Roman" w:cs="Times New Roman"/>
          <w:sz w:val="24"/>
          <w:szCs w:val="24"/>
        </w:rPr>
        <w:t>. College Park, MD, USA.</w:t>
      </w:r>
    </w:p>
    <w:p w:rsidR="00F216FE" w:rsidRPr="00EE0397" w:rsidRDefault="00F216FE"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MODEX IR</w:t>
      </w:r>
    </w:p>
    <w:p w:rsidR="00C10856" w:rsidRPr="00EE0397" w:rsidRDefault="00C10856" w:rsidP="00C10856">
      <w:pPr>
        <w:pStyle w:val="NoSpacing"/>
        <w:rPr>
          <w:rFonts w:ascii="Times New Roman" w:hAnsi="Times New Roman" w:cs="Times New Roman"/>
          <w:sz w:val="24"/>
          <w:szCs w:val="24"/>
        </w:rPr>
      </w:pPr>
      <w:r w:rsidRPr="00EE0397">
        <w:rPr>
          <w:rFonts w:ascii="Times New Roman" w:hAnsi="Times New Roman" w:cs="Times New Roman"/>
          <w:sz w:val="24"/>
          <w:szCs w:val="24"/>
        </w:rPr>
        <w:t>Papers Submitted for publication:</w:t>
      </w:r>
    </w:p>
    <w:p w:rsidR="00C10856" w:rsidRPr="00EE0397" w:rsidRDefault="00C10856" w:rsidP="00A90021">
      <w:pPr>
        <w:pStyle w:val="NoSpacing"/>
        <w:numPr>
          <w:ilvl w:val="0"/>
          <w:numId w:val="18"/>
        </w:numPr>
        <w:rPr>
          <w:rFonts w:ascii="Times New Roman" w:hAnsi="Times New Roman" w:cs="Times New Roman"/>
          <w:sz w:val="24"/>
          <w:szCs w:val="24"/>
        </w:rPr>
      </w:pPr>
      <w:bookmarkStart w:id="33" w:name="_ENREF_1"/>
      <w:r w:rsidRPr="00EE0397">
        <w:rPr>
          <w:rFonts w:ascii="Times New Roman" w:hAnsi="Times New Roman" w:cs="Times New Roman"/>
          <w:sz w:val="24"/>
          <w:szCs w:val="24"/>
        </w:rPr>
        <w:t>S. Balakirsky, Z. Kootbally, C. Schlenoff, T. Kramer, and S. Gupta.</w:t>
      </w:r>
    </w:p>
    <w:p w:rsidR="00C10856" w:rsidRPr="00EE0397" w:rsidRDefault="00C10856" w:rsidP="00C10856">
      <w:pPr>
        <w:pStyle w:val="NoSpacing"/>
        <w:ind w:left="720"/>
        <w:rPr>
          <w:rFonts w:ascii="Times New Roman" w:hAnsi="Times New Roman" w:cs="Times New Roman"/>
          <w:sz w:val="24"/>
          <w:szCs w:val="24"/>
        </w:rPr>
      </w:pPr>
      <w:r w:rsidRPr="00EE0397">
        <w:rPr>
          <w:rFonts w:ascii="Times New Roman" w:hAnsi="Times New Roman" w:cs="Times New Roman"/>
          <w:sz w:val="24"/>
          <w:szCs w:val="24"/>
        </w:rPr>
        <w:t xml:space="preserve">An Industrial Robotic Knowledge Representation for Kit Building Applications.  </w:t>
      </w:r>
      <w:r w:rsidRPr="00EE0397">
        <w:rPr>
          <w:rFonts w:ascii="Times New Roman" w:hAnsi="Times New Roman" w:cs="Times New Roman"/>
          <w:sz w:val="24"/>
          <w:szCs w:val="24"/>
          <w:u w:val="single"/>
        </w:rPr>
        <w:t>Proceedings of the IEEE/RSJ International Conference on Intelligent Robots and Systems (IROS 2012)</w:t>
      </w:r>
      <w:r w:rsidRPr="00EE0397">
        <w:rPr>
          <w:rFonts w:ascii="Times New Roman" w:hAnsi="Times New Roman" w:cs="Times New Roman"/>
          <w:sz w:val="24"/>
          <w:szCs w:val="24"/>
        </w:rPr>
        <w:t xml:space="preserve">. </w:t>
      </w:r>
      <w:proofErr w:type="spellStart"/>
      <w:r w:rsidRPr="00EE0397">
        <w:rPr>
          <w:rFonts w:ascii="Times New Roman" w:hAnsi="Times New Roman" w:cs="Times New Roman"/>
          <w:sz w:val="24"/>
          <w:szCs w:val="24"/>
        </w:rPr>
        <w:t>Vilamoura</w:t>
      </w:r>
      <w:proofErr w:type="spellEnd"/>
      <w:r w:rsidRPr="00EE0397">
        <w:rPr>
          <w:rFonts w:ascii="Times New Roman" w:hAnsi="Times New Roman" w:cs="Times New Roman"/>
          <w:sz w:val="24"/>
          <w:szCs w:val="24"/>
        </w:rPr>
        <w:t>, Algarve (Portugal).</w:t>
      </w:r>
    </w:p>
    <w:p w:rsidR="00A90021" w:rsidRPr="00EE0397" w:rsidRDefault="00A90021"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t xml:space="preserve">Craig Schlenoff, Edson Prestes, Raj Madhavan, Paulo </w:t>
      </w:r>
      <w:proofErr w:type="spellStart"/>
      <w:r w:rsidRPr="00EE0397">
        <w:rPr>
          <w:rFonts w:ascii="Times New Roman" w:hAnsi="Times New Roman" w:cs="Times New Roman"/>
          <w:sz w:val="24"/>
          <w:szCs w:val="24"/>
        </w:rPr>
        <w:t>Goncalves</w:t>
      </w:r>
      <w:proofErr w:type="spellEnd"/>
      <w:r w:rsidRPr="00EE0397">
        <w:rPr>
          <w:rFonts w:ascii="Times New Roman" w:hAnsi="Times New Roman" w:cs="Times New Roman"/>
          <w:sz w:val="24"/>
          <w:szCs w:val="24"/>
        </w:rPr>
        <w:t xml:space="preserve">, Howard Li, Stephen Balakirsky, Thomas Kramer and Emilio Miguelanez. "An IEEE Standard Ontology for Robotics and Automation" </w:t>
      </w:r>
      <w:r w:rsidRPr="00EE0397">
        <w:rPr>
          <w:rFonts w:ascii="Times New Roman" w:hAnsi="Times New Roman" w:cs="Times New Roman"/>
          <w:sz w:val="24"/>
          <w:szCs w:val="24"/>
          <w:u w:val="single"/>
        </w:rPr>
        <w:t>Proceedings of the IEEE/RSJ International Conference on Intelligent Robots and Systems (IROS 2012)</w:t>
      </w:r>
      <w:r w:rsidRPr="00EE0397">
        <w:rPr>
          <w:rFonts w:ascii="Times New Roman" w:hAnsi="Times New Roman" w:cs="Times New Roman"/>
          <w:sz w:val="24"/>
          <w:szCs w:val="24"/>
        </w:rPr>
        <w:t xml:space="preserve">. </w:t>
      </w:r>
      <w:proofErr w:type="spellStart"/>
      <w:r w:rsidRPr="00EE0397">
        <w:rPr>
          <w:rFonts w:ascii="Times New Roman" w:hAnsi="Times New Roman" w:cs="Times New Roman"/>
          <w:sz w:val="24"/>
          <w:szCs w:val="24"/>
        </w:rPr>
        <w:t>Vilamoura</w:t>
      </w:r>
      <w:proofErr w:type="spellEnd"/>
      <w:r w:rsidRPr="00EE0397">
        <w:rPr>
          <w:rFonts w:ascii="Times New Roman" w:hAnsi="Times New Roman" w:cs="Times New Roman"/>
          <w:sz w:val="24"/>
          <w:szCs w:val="24"/>
        </w:rPr>
        <w:t>, Algarve (Portugal).</w:t>
      </w:r>
    </w:p>
    <w:p w:rsidR="00C10856" w:rsidRPr="00EE0397" w:rsidRDefault="00C10856"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t xml:space="preserve">Schlenoff, C., Foufou, S., Balakirsky, S. (2012). An Approach to Ontology-Based Intention Recognition Using State Representations. </w:t>
      </w:r>
      <w:r w:rsidR="00D13BAD">
        <w:rPr>
          <w:rFonts w:ascii="Times New Roman" w:hAnsi="Times New Roman" w:cs="Times New Roman"/>
          <w:sz w:val="24"/>
          <w:szCs w:val="24"/>
        </w:rPr>
        <w:t>S</w:t>
      </w:r>
      <w:r w:rsidRPr="00EE0397">
        <w:rPr>
          <w:rFonts w:ascii="Times New Roman" w:hAnsi="Times New Roman" w:cs="Times New Roman"/>
          <w:sz w:val="24"/>
          <w:szCs w:val="24"/>
        </w:rPr>
        <w:t>ubmitted to </w:t>
      </w:r>
      <w:r w:rsidRPr="00EE0397">
        <w:rPr>
          <w:rFonts w:ascii="Times New Roman" w:hAnsi="Times New Roman" w:cs="Times New Roman"/>
          <w:sz w:val="24"/>
          <w:szCs w:val="24"/>
          <w:u w:val="single"/>
        </w:rPr>
        <w:t>4th International Conference on Knowledge Engineering and Ontology Development (KEOD 2012)</w:t>
      </w:r>
      <w:r w:rsidRPr="00EE0397">
        <w:rPr>
          <w:rFonts w:ascii="Times New Roman" w:hAnsi="Times New Roman" w:cs="Times New Roman"/>
          <w:sz w:val="24"/>
          <w:szCs w:val="24"/>
        </w:rPr>
        <w:t>. Barcelona, Spain.</w:t>
      </w:r>
      <w:bookmarkEnd w:id="33"/>
    </w:p>
    <w:p w:rsidR="00C10856" w:rsidRPr="00EE0397" w:rsidRDefault="00C10856"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lastRenderedPageBreak/>
        <w:t>Schlenoff, C., Pietromarti</w:t>
      </w:r>
      <w:r w:rsidR="00D13BAD">
        <w:rPr>
          <w:rFonts w:ascii="Times New Roman" w:hAnsi="Times New Roman" w:cs="Times New Roman"/>
          <w:sz w:val="24"/>
          <w:szCs w:val="24"/>
        </w:rPr>
        <w:t>r</w:t>
      </w:r>
      <w:r w:rsidRPr="00EE0397">
        <w:rPr>
          <w:rFonts w:ascii="Times New Roman" w:hAnsi="Times New Roman" w:cs="Times New Roman"/>
          <w:sz w:val="24"/>
          <w:szCs w:val="24"/>
        </w:rPr>
        <w:t>e, A., Foufou, S., Balakirsky, S (2012). Ontology-Based State Representation for Robot Intention Recognition in Ubiquitous Environments. Submitted to </w:t>
      </w:r>
      <w:r w:rsidRPr="00EE0397">
        <w:rPr>
          <w:rFonts w:ascii="Times New Roman" w:hAnsi="Times New Roman" w:cs="Times New Roman"/>
          <w:sz w:val="24"/>
          <w:szCs w:val="24"/>
          <w:u w:val="single"/>
        </w:rPr>
        <w:t>UBICOMP 2012 Workshop on "Smart Gadgets Meet Ubiquitous and Social Robots on the Web (</w:t>
      </w:r>
      <w:proofErr w:type="spellStart"/>
      <w:r w:rsidRPr="00EE0397">
        <w:rPr>
          <w:rFonts w:ascii="Times New Roman" w:hAnsi="Times New Roman" w:cs="Times New Roman"/>
          <w:sz w:val="24"/>
          <w:szCs w:val="24"/>
          <w:u w:val="single"/>
        </w:rPr>
        <w:t>UbiRobs</w:t>
      </w:r>
      <w:proofErr w:type="spellEnd"/>
      <w:r w:rsidRPr="00EE0397">
        <w:rPr>
          <w:rFonts w:ascii="Times New Roman" w:hAnsi="Times New Roman" w:cs="Times New Roman"/>
          <w:sz w:val="24"/>
          <w:szCs w:val="24"/>
          <w:u w:val="single"/>
        </w:rPr>
        <w:t>)"</w:t>
      </w:r>
      <w:r w:rsidRPr="00EE0397">
        <w:rPr>
          <w:rFonts w:ascii="Times New Roman" w:hAnsi="Times New Roman" w:cs="Times New Roman"/>
          <w:sz w:val="24"/>
          <w:szCs w:val="24"/>
        </w:rPr>
        <w:t>. Pittsburgh, PA.</w:t>
      </w:r>
    </w:p>
    <w:p w:rsidR="00C10856" w:rsidRPr="00EE0397" w:rsidRDefault="00C10856" w:rsidP="00C10856">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Outcomes</w:t>
      </w:r>
      <w:r w:rsidR="004B6D64" w:rsidRPr="00EE0397">
        <w:rPr>
          <w:rFonts w:ascii="Times New Roman" w:hAnsi="Times New Roman" w:cs="Times New Roman"/>
          <w:sz w:val="24"/>
          <w:szCs w:val="24"/>
        </w:rPr>
        <w:t>:</w:t>
      </w:r>
    </w:p>
    <w:p w:rsidR="002620D6" w:rsidRPr="00EE0397" w:rsidRDefault="00BB41B2" w:rsidP="002620D6">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t xml:space="preserve">Project Authorization Request (PAR) accepted by </w:t>
      </w:r>
      <w:r w:rsidR="00BE1C22" w:rsidRPr="00EE0397">
        <w:rPr>
          <w:rFonts w:ascii="Times New Roman" w:hAnsi="Times New Roman" w:cs="Times New Roman"/>
          <w:sz w:val="24"/>
          <w:szCs w:val="24"/>
        </w:rPr>
        <w:t xml:space="preserve">IEEE </w:t>
      </w:r>
      <w:r w:rsidR="00FA15BA" w:rsidRPr="00EE0397">
        <w:rPr>
          <w:rFonts w:ascii="Times New Roman" w:hAnsi="Times New Roman" w:cs="Times New Roman"/>
          <w:sz w:val="24"/>
          <w:szCs w:val="24"/>
        </w:rPr>
        <w:t xml:space="preserve">Robotics and Automation Systems Standards Committee, resulting in the formation of the </w:t>
      </w:r>
      <w:r w:rsidR="00BE1C22" w:rsidRPr="00EE0397">
        <w:rPr>
          <w:rFonts w:ascii="Times New Roman" w:hAnsi="Times New Roman" w:cs="Times New Roman"/>
          <w:sz w:val="24"/>
          <w:szCs w:val="24"/>
        </w:rPr>
        <w:t>Ontologies for Robotics and Automation Working Group</w:t>
      </w:r>
      <w:r w:rsidR="002620D6" w:rsidRPr="00EE0397">
        <w:rPr>
          <w:rFonts w:ascii="Times New Roman" w:hAnsi="Times New Roman" w:cs="Times New Roman"/>
          <w:sz w:val="24"/>
          <w:szCs w:val="24"/>
        </w:rPr>
        <w:t>.</w:t>
      </w:r>
    </w:p>
    <w:p w:rsidR="00BB41B2" w:rsidRPr="00EE0397" w:rsidRDefault="004A47E8" w:rsidP="002620D6">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t>Held an i</w:t>
      </w:r>
      <w:r w:rsidR="00BB41B2" w:rsidRPr="00EE0397">
        <w:rPr>
          <w:rFonts w:ascii="Times New Roman" w:hAnsi="Times New Roman" w:cs="Times New Roman"/>
          <w:sz w:val="24"/>
          <w:szCs w:val="24"/>
        </w:rPr>
        <w:t xml:space="preserve">ndustry workshop where representatives from the kitting, packaging, and palletizing industries </w:t>
      </w:r>
      <w:r w:rsidR="00FA15BA" w:rsidRPr="00EE0397">
        <w:rPr>
          <w:rFonts w:ascii="Times New Roman" w:hAnsi="Times New Roman" w:cs="Times New Roman"/>
          <w:sz w:val="24"/>
          <w:szCs w:val="24"/>
        </w:rPr>
        <w:t>came</w:t>
      </w:r>
      <w:r w:rsidR="00BB41B2" w:rsidRPr="00EE0397">
        <w:rPr>
          <w:rFonts w:ascii="Times New Roman" w:hAnsi="Times New Roman" w:cs="Times New Roman"/>
          <w:sz w:val="24"/>
          <w:szCs w:val="24"/>
        </w:rPr>
        <w:t xml:space="preserve"> together to discuss common problems in component placement. </w:t>
      </w:r>
      <w:r w:rsidR="00F11CA3" w:rsidRPr="00EE0397">
        <w:rPr>
          <w:rFonts w:ascii="Times New Roman" w:hAnsi="Times New Roman" w:cs="Times New Roman"/>
          <w:sz w:val="24"/>
          <w:szCs w:val="24"/>
        </w:rPr>
        <w:t xml:space="preserve">As a result of this workshop, a NIST IR was produced, a mailing list that allows interested parties to stay in touch was created, and an industrial working group to advise the project was formed. </w:t>
      </w:r>
      <w:r w:rsidR="00BB41B2" w:rsidRPr="00EE0397">
        <w:rPr>
          <w:rFonts w:ascii="Times New Roman" w:hAnsi="Times New Roman" w:cs="Times New Roman"/>
          <w:sz w:val="24"/>
          <w:szCs w:val="24"/>
        </w:rPr>
        <w:t xml:space="preserve">This </w:t>
      </w:r>
      <w:r w:rsidR="00FA15BA" w:rsidRPr="00EE0397">
        <w:rPr>
          <w:rFonts w:ascii="Times New Roman" w:hAnsi="Times New Roman" w:cs="Times New Roman"/>
          <w:sz w:val="24"/>
          <w:szCs w:val="24"/>
        </w:rPr>
        <w:t>occurred</w:t>
      </w:r>
      <w:r w:rsidR="00BB41B2" w:rsidRPr="00EE0397">
        <w:rPr>
          <w:rFonts w:ascii="Times New Roman" w:hAnsi="Times New Roman" w:cs="Times New Roman"/>
          <w:sz w:val="24"/>
          <w:szCs w:val="24"/>
        </w:rPr>
        <w:t xml:space="preserve"> at the </w:t>
      </w:r>
      <w:r w:rsidR="001806C4" w:rsidRPr="00EE0397">
        <w:rPr>
          <w:rFonts w:ascii="Times New Roman" w:hAnsi="Times New Roman" w:cs="Times New Roman"/>
          <w:sz w:val="24"/>
          <w:szCs w:val="24"/>
        </w:rPr>
        <w:t xml:space="preserve">MODEX </w:t>
      </w:r>
      <w:r w:rsidR="00BB41B2" w:rsidRPr="00EE0397">
        <w:rPr>
          <w:rFonts w:ascii="Times New Roman" w:hAnsi="Times New Roman" w:cs="Times New Roman"/>
          <w:sz w:val="24"/>
          <w:szCs w:val="24"/>
        </w:rPr>
        <w:t>show on 6-12 Feb in Atlanta, GA.</w:t>
      </w:r>
      <w:r w:rsidR="001D1C09" w:rsidRPr="00EE0397">
        <w:rPr>
          <w:rFonts w:ascii="Times New Roman" w:hAnsi="Times New Roman" w:cs="Times New Roman"/>
          <w:sz w:val="24"/>
          <w:szCs w:val="24"/>
        </w:rPr>
        <w:t xml:space="preserve"> </w:t>
      </w:r>
    </w:p>
    <w:p w:rsidR="00333727" w:rsidRPr="00EE0397" w:rsidRDefault="00333727" w:rsidP="00C0264A">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t>A draft representation for semantic world knowledge that is capable of supporting a priori and static knowledge gathered from sensors and databases was delivered to the IEEE Standards Working Group. This knowledge supports next generation robotics for manufacturing problems in the area of component placement.</w:t>
      </w:r>
    </w:p>
    <w:p w:rsidR="002E2EDA" w:rsidRPr="00EE0397" w:rsidRDefault="002E2EDA" w:rsidP="002E2EDA">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p>
    <w:p w:rsidR="009A5F45" w:rsidRPr="00EE0397" w:rsidRDefault="009A5F45" w:rsidP="002E2EDA">
      <w:pPr>
        <w:pStyle w:val="NoSpacing"/>
        <w:rPr>
          <w:rFonts w:ascii="Times New Roman" w:hAnsi="Times New Roman" w:cs="Times New Roman"/>
          <w:b/>
          <w:sz w:val="24"/>
          <w:szCs w:val="24"/>
        </w:rPr>
      </w:pPr>
      <w:r w:rsidRPr="00EE0397">
        <w:rPr>
          <w:rFonts w:ascii="Times New Roman" w:hAnsi="Times New Roman" w:cs="Times New Roman"/>
          <w:b/>
          <w:sz w:val="24"/>
          <w:szCs w:val="24"/>
        </w:rPr>
        <w:t>Standards and Codes:</w:t>
      </w:r>
    </w:p>
    <w:p w:rsidR="002E2EDA" w:rsidRPr="00EE0397" w:rsidRDefault="002E2EDA" w:rsidP="009A5F45">
      <w:pPr>
        <w:rPr>
          <w:rFonts w:ascii="Times New Roman" w:hAnsi="Times New Roman" w:cs="Times New Roman"/>
          <w:sz w:val="24"/>
          <w:szCs w:val="24"/>
        </w:rPr>
      </w:pPr>
      <w:r w:rsidRPr="00EE0397">
        <w:rPr>
          <w:rFonts w:ascii="Times New Roman" w:hAnsi="Times New Roman" w:cs="Times New Roman"/>
          <w:sz w:val="24"/>
          <w:szCs w:val="24"/>
        </w:rPr>
        <w:t xml:space="preserve">We </w:t>
      </w:r>
      <w:r w:rsidR="00AA3D67" w:rsidRPr="00EE0397">
        <w:rPr>
          <w:rFonts w:ascii="Times New Roman" w:hAnsi="Times New Roman" w:cs="Times New Roman"/>
          <w:sz w:val="24"/>
          <w:szCs w:val="24"/>
        </w:rPr>
        <w:t>are working</w:t>
      </w:r>
      <w:r w:rsidR="00873732" w:rsidRPr="00EE0397">
        <w:rPr>
          <w:rFonts w:ascii="Times New Roman" w:hAnsi="Times New Roman" w:cs="Times New Roman"/>
          <w:sz w:val="24"/>
          <w:szCs w:val="24"/>
        </w:rPr>
        <w:t xml:space="preserve"> with the </w:t>
      </w:r>
      <w:r w:rsidR="00401F5B" w:rsidRPr="00EE0397">
        <w:rPr>
          <w:rFonts w:ascii="Times New Roman" w:hAnsi="Times New Roman" w:cs="Times New Roman"/>
          <w:sz w:val="24"/>
          <w:szCs w:val="24"/>
        </w:rPr>
        <w:t xml:space="preserve">NIST-led </w:t>
      </w:r>
      <w:r w:rsidR="00873732" w:rsidRPr="00EE0397">
        <w:rPr>
          <w:rFonts w:ascii="Times New Roman" w:hAnsi="Times New Roman" w:cs="Times New Roman"/>
          <w:sz w:val="24"/>
          <w:szCs w:val="24"/>
        </w:rPr>
        <w:t xml:space="preserve">IEEE </w:t>
      </w:r>
      <w:r w:rsidR="00AA3D67" w:rsidRPr="00EE0397">
        <w:rPr>
          <w:rFonts w:ascii="Times New Roman" w:hAnsi="Times New Roman" w:cs="Times New Roman"/>
          <w:sz w:val="24"/>
          <w:szCs w:val="24"/>
        </w:rPr>
        <w:t xml:space="preserve">Working </w:t>
      </w:r>
      <w:r w:rsidR="00873732" w:rsidRPr="00EE0397">
        <w:rPr>
          <w:rFonts w:ascii="Times New Roman" w:hAnsi="Times New Roman" w:cs="Times New Roman"/>
          <w:sz w:val="24"/>
          <w:szCs w:val="24"/>
        </w:rPr>
        <w:t xml:space="preserve">Group on Knowledge Representation for Robotics and Automation. As part of this project’s efforts, we are </w:t>
      </w:r>
      <w:r w:rsidR="00AA3D67" w:rsidRPr="00EE0397">
        <w:rPr>
          <w:rFonts w:ascii="Times New Roman" w:hAnsi="Times New Roman" w:cs="Times New Roman"/>
          <w:sz w:val="24"/>
          <w:szCs w:val="24"/>
        </w:rPr>
        <w:t>working</w:t>
      </w:r>
      <w:r w:rsidR="00873732" w:rsidRPr="00EE0397">
        <w:rPr>
          <w:rFonts w:ascii="Times New Roman" w:hAnsi="Times New Roman" w:cs="Times New Roman"/>
          <w:sz w:val="24"/>
          <w:szCs w:val="24"/>
        </w:rPr>
        <w:t xml:space="preserve"> with industry </w:t>
      </w:r>
      <w:r w:rsidR="00AA3D67" w:rsidRPr="00EE0397">
        <w:rPr>
          <w:rFonts w:ascii="Times New Roman" w:hAnsi="Times New Roman" w:cs="Times New Roman"/>
          <w:sz w:val="24"/>
          <w:szCs w:val="24"/>
        </w:rPr>
        <w:t>to</w:t>
      </w:r>
      <w:r w:rsidR="00873732" w:rsidRPr="00EE0397">
        <w:rPr>
          <w:rFonts w:ascii="Times New Roman" w:hAnsi="Times New Roman" w:cs="Times New Roman"/>
          <w:sz w:val="24"/>
          <w:szCs w:val="24"/>
        </w:rPr>
        <w:t xml:space="preserve"> produce new standards and performance measures for Knowledge Represen</w:t>
      </w:r>
      <w:r w:rsidR="00401F5B" w:rsidRPr="00EE0397">
        <w:rPr>
          <w:rFonts w:ascii="Times New Roman" w:hAnsi="Times New Roman" w:cs="Times New Roman"/>
          <w:sz w:val="24"/>
          <w:szCs w:val="24"/>
        </w:rPr>
        <w:t>t</w:t>
      </w:r>
      <w:r w:rsidR="00873732" w:rsidRPr="00EE0397">
        <w:rPr>
          <w:rFonts w:ascii="Times New Roman" w:hAnsi="Times New Roman" w:cs="Times New Roman"/>
          <w:sz w:val="24"/>
          <w:szCs w:val="24"/>
        </w:rPr>
        <w:t>ation.</w:t>
      </w:r>
      <w:r w:rsidR="007B35A3" w:rsidRPr="00EE0397">
        <w:rPr>
          <w:rFonts w:ascii="Times New Roman" w:hAnsi="Times New Roman" w:cs="Times New Roman"/>
          <w:sz w:val="24"/>
          <w:szCs w:val="24"/>
        </w:rPr>
        <w:t xml:space="preserve"> </w:t>
      </w:r>
    </w:p>
    <w:p w:rsidR="009A5F45" w:rsidRPr="00EE0397" w:rsidRDefault="009A5F45">
      <w:pPr>
        <w:rPr>
          <w:rFonts w:ascii="Times New Roman" w:hAnsi="Times New Roman" w:cs="Times New Roman"/>
          <w:sz w:val="24"/>
          <w:szCs w:val="24"/>
        </w:rPr>
      </w:pPr>
      <w:r w:rsidRPr="00EE0397">
        <w:rPr>
          <w:rFonts w:ascii="Times New Roman" w:hAnsi="Times New Roman" w:cs="Times New Roman"/>
          <w:sz w:val="24"/>
          <w:szCs w:val="24"/>
        </w:rPr>
        <w:br w:type="page"/>
      </w:r>
    </w:p>
    <w:p w:rsidR="009A5F45" w:rsidRPr="00EE0397" w:rsidRDefault="009A5F45" w:rsidP="001F5A91">
      <w:pPr>
        <w:pStyle w:val="NoSpacing"/>
        <w:rPr>
          <w:rFonts w:ascii="Times New Roman" w:hAnsi="Times New Roman" w:cs="Times New Roman"/>
          <w:b/>
          <w:sz w:val="24"/>
          <w:szCs w:val="24"/>
        </w:rPr>
      </w:pPr>
      <w:r w:rsidRPr="00EE0397">
        <w:rPr>
          <w:rFonts w:ascii="Times New Roman" w:hAnsi="Times New Roman" w:cs="Times New Roman"/>
          <w:b/>
          <w:sz w:val="24"/>
          <w:szCs w:val="24"/>
        </w:rPr>
        <w:lastRenderedPageBreak/>
        <w:t>STRS Funding:</w:t>
      </w:r>
    </w:p>
    <w:p w:rsidR="0042425A" w:rsidRPr="00EE0397" w:rsidRDefault="0042425A" w:rsidP="001F5A91">
      <w:pPr>
        <w:pStyle w:val="NoSpacing"/>
        <w:rPr>
          <w:rFonts w:ascii="Times New Roman" w:hAnsi="Times New Roman" w:cs="Times New Roman"/>
          <w:b/>
          <w:sz w:val="24"/>
          <w:szCs w:val="24"/>
        </w:rPr>
      </w:pPr>
      <w:r w:rsidRPr="00EE0397">
        <w:rPr>
          <w:rFonts w:ascii="Times New Roman" w:hAnsi="Times New Roman" w:cs="Times New Roman"/>
          <w:b/>
          <w:sz w:val="24"/>
          <w:szCs w:val="24"/>
        </w:rPr>
        <w:t>See attached spread sheet.</w:t>
      </w:r>
    </w:p>
    <w:p w:rsidR="0045250B" w:rsidRPr="00EE0397" w:rsidRDefault="0045250B" w:rsidP="00E957AB">
      <w:pPr>
        <w:pStyle w:val="NoSpacing"/>
        <w:rPr>
          <w:rFonts w:ascii="Times New Roman" w:hAnsi="Times New Roman" w:cs="Times New Roman"/>
          <w:b/>
          <w:sz w:val="24"/>
          <w:szCs w:val="24"/>
        </w:rPr>
      </w:pPr>
    </w:p>
    <w:p w:rsidR="0045250B" w:rsidRPr="00EE0397" w:rsidRDefault="0045250B" w:rsidP="009176FA">
      <w:pPr>
        <w:rPr>
          <w:rFonts w:ascii="Times New Roman" w:eastAsia="Times New Roman" w:hAnsi="Times New Roman" w:cs="Times New Roman"/>
          <w:color w:val="000000"/>
          <w:sz w:val="24"/>
          <w:szCs w:val="24"/>
        </w:rPr>
      </w:pPr>
      <w:r w:rsidRPr="00EE0397">
        <w:rPr>
          <w:rFonts w:ascii="Times New Roman" w:hAnsi="Times New Roman" w:cs="Times New Roman"/>
          <w:b/>
          <w:sz w:val="24"/>
          <w:szCs w:val="24"/>
        </w:rPr>
        <w:t>Project Total:  $</w:t>
      </w:r>
      <w:r w:rsidR="008A7825" w:rsidRPr="00EE0397">
        <w:rPr>
          <w:rFonts w:ascii="Times New Roman" w:hAnsi="Times New Roman" w:cs="Times New Roman"/>
          <w:b/>
          <w:sz w:val="24"/>
          <w:szCs w:val="24"/>
        </w:rPr>
        <w:t>785</w:t>
      </w:r>
      <w:r w:rsidR="00401F5B" w:rsidRPr="00EE0397">
        <w:rPr>
          <w:rFonts w:ascii="Times New Roman" w:hAnsi="Times New Roman" w:cs="Times New Roman"/>
          <w:b/>
          <w:sz w:val="24"/>
          <w:szCs w:val="24"/>
        </w:rPr>
        <w:t xml:space="preserve">K </w:t>
      </w:r>
    </w:p>
    <w:p w:rsidR="00E957AB" w:rsidRPr="00EE0397" w:rsidRDefault="00E957AB" w:rsidP="001F5A91">
      <w:pPr>
        <w:pStyle w:val="NoSpacing"/>
        <w:rPr>
          <w:rFonts w:ascii="Times New Roman" w:hAnsi="Times New Roman" w:cs="Times New Roman"/>
          <w:b/>
          <w:sz w:val="24"/>
          <w:szCs w:val="24"/>
        </w:rPr>
      </w:pPr>
    </w:p>
    <w:p w:rsidR="009A5F45" w:rsidRPr="00EE0397" w:rsidRDefault="009A5F45" w:rsidP="009A5F45">
      <w:pPr>
        <w:rPr>
          <w:rFonts w:ascii="Times New Roman" w:hAnsi="Times New Roman" w:cs="Times New Roman"/>
          <w:sz w:val="24"/>
          <w:szCs w:val="24"/>
        </w:rPr>
      </w:pPr>
      <w:r w:rsidRPr="00EE0397">
        <w:rPr>
          <w:rFonts w:ascii="Times New Roman" w:hAnsi="Times New Roman" w:cs="Times New Roman"/>
          <w:b/>
          <w:sz w:val="24"/>
          <w:szCs w:val="24"/>
        </w:rPr>
        <w:t>Outside EL Funding:</w:t>
      </w:r>
      <w:r w:rsidR="009C56F0" w:rsidRPr="00EE0397">
        <w:rPr>
          <w:rFonts w:ascii="Times New Roman" w:hAnsi="Times New Roman" w:cs="Times New Roman"/>
          <w:sz w:val="24"/>
          <w:szCs w:val="24"/>
        </w:rPr>
        <w:t xml:space="preserve"> None</w:t>
      </w:r>
    </w:p>
    <w:p w:rsidR="009A5F45" w:rsidRPr="00EE0397" w:rsidRDefault="009A5F45" w:rsidP="009A5F45">
      <w:pPr>
        <w:rPr>
          <w:rFonts w:ascii="Times New Roman" w:hAnsi="Times New Roman" w:cs="Times New Roman"/>
          <w:sz w:val="24"/>
          <w:szCs w:val="24"/>
        </w:rPr>
      </w:pPr>
      <w:r w:rsidRPr="00EE0397">
        <w:rPr>
          <w:rFonts w:ascii="Times New Roman" w:hAnsi="Times New Roman" w:cs="Times New Roman"/>
          <w:b/>
          <w:sz w:val="24"/>
          <w:szCs w:val="24"/>
        </w:rPr>
        <w:t>Project Hazard Assessment:</w:t>
      </w:r>
      <w:r w:rsidR="006B117B" w:rsidRPr="00EE0397">
        <w:rPr>
          <w:rFonts w:ascii="Times New Roman" w:hAnsi="Times New Roman" w:cs="Times New Roman"/>
          <w:sz w:val="24"/>
          <w:szCs w:val="24"/>
        </w:rPr>
        <w:t xml:space="preserve"> All NIST Robot </w:t>
      </w:r>
      <w:proofErr w:type="spellStart"/>
      <w:r w:rsidR="006B117B" w:rsidRPr="00EE0397">
        <w:rPr>
          <w:rFonts w:ascii="Times New Roman" w:hAnsi="Times New Roman" w:cs="Times New Roman"/>
          <w:sz w:val="24"/>
          <w:szCs w:val="24"/>
        </w:rPr>
        <w:t>Testbed</w:t>
      </w:r>
      <w:proofErr w:type="spellEnd"/>
      <w:r w:rsidR="006B117B" w:rsidRPr="00EE0397">
        <w:rPr>
          <w:rFonts w:ascii="Times New Roman" w:hAnsi="Times New Roman" w:cs="Times New Roman"/>
          <w:sz w:val="24"/>
          <w:szCs w:val="24"/>
        </w:rPr>
        <w:t xml:space="preserve"> activities will adhere to the risk assessment and safety guidelines as specified in the test bed safety manual. </w:t>
      </w:r>
      <w:r w:rsidR="001806C4" w:rsidRPr="00EE0397">
        <w:rPr>
          <w:rFonts w:ascii="Times New Roman" w:hAnsi="Times New Roman" w:cs="Times New Roman"/>
          <w:sz w:val="24"/>
          <w:szCs w:val="24"/>
        </w:rPr>
        <w:t xml:space="preserve">A FLHR will be conducted by 10/01/12 and as necessary when changes are made that might affect workplace safety. </w:t>
      </w:r>
    </w:p>
    <w:p w:rsidR="009A5F45" w:rsidRPr="008B672B" w:rsidRDefault="00ED773D" w:rsidP="009C0441">
      <w:pPr>
        <w:pStyle w:val="NoSpacing"/>
        <w:rPr>
          <w:rFonts w:ascii="Times New Roman" w:hAnsi="Times New Roman" w:cs="Times New Roman"/>
          <w:b/>
          <w:sz w:val="24"/>
          <w:szCs w:val="24"/>
          <w:u w:val="single"/>
        </w:rPr>
      </w:pPr>
      <w:r w:rsidRPr="00EE0397">
        <w:rPr>
          <w:rFonts w:ascii="Times New Roman" w:hAnsi="Times New Roman" w:cs="Times New Roman"/>
          <w:b/>
          <w:sz w:val="24"/>
          <w:szCs w:val="24"/>
          <w:u w:val="single"/>
        </w:rPr>
        <w:t xml:space="preserve">FY </w:t>
      </w:r>
      <w:r w:rsidR="008D1FD1" w:rsidRPr="00EE0397">
        <w:rPr>
          <w:rFonts w:ascii="Times New Roman" w:hAnsi="Times New Roman" w:cs="Times New Roman"/>
          <w:b/>
          <w:sz w:val="24"/>
          <w:szCs w:val="24"/>
          <w:u w:val="single"/>
        </w:rPr>
        <w:t>201</w:t>
      </w:r>
      <w:r w:rsidR="00BB57F9" w:rsidRPr="00EE0397">
        <w:rPr>
          <w:rFonts w:ascii="Times New Roman" w:hAnsi="Times New Roman" w:cs="Times New Roman"/>
          <w:b/>
          <w:sz w:val="24"/>
          <w:szCs w:val="24"/>
          <w:u w:val="single"/>
        </w:rPr>
        <w:t>3</w:t>
      </w:r>
      <w:r w:rsidR="008D1FD1" w:rsidRPr="00EE0397">
        <w:rPr>
          <w:rFonts w:ascii="Times New Roman" w:hAnsi="Times New Roman" w:cs="Times New Roman"/>
          <w:b/>
          <w:sz w:val="24"/>
          <w:szCs w:val="24"/>
          <w:u w:val="single"/>
        </w:rPr>
        <w:t xml:space="preserve"> </w:t>
      </w:r>
      <w:r w:rsidRPr="00EE0397">
        <w:rPr>
          <w:rFonts w:ascii="Times New Roman" w:hAnsi="Times New Roman" w:cs="Times New Roman"/>
          <w:b/>
          <w:sz w:val="24"/>
          <w:szCs w:val="24"/>
          <w:u w:val="single"/>
        </w:rPr>
        <w:t>Milestones:</w:t>
      </w:r>
    </w:p>
    <w:p w:rsidR="00184408" w:rsidRPr="008B672B" w:rsidRDefault="00E327F6"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Q1</w:t>
      </w:r>
    </w:p>
    <w:p w:rsidR="00A15A5E" w:rsidRPr="008B672B" w:rsidRDefault="00272CB3" w:rsidP="00E51095">
      <w:pPr>
        <w:pStyle w:val="NoSpacing"/>
        <w:numPr>
          <w:ilvl w:val="0"/>
          <w:numId w:val="20"/>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F65182" w:rsidRPr="008B672B">
        <w:rPr>
          <w:rFonts w:ascii="Times New Roman" w:hAnsi="Times New Roman" w:cs="Times New Roman"/>
          <w:sz w:val="24"/>
          <w:szCs w:val="24"/>
        </w:rPr>
        <w:t xml:space="preserve">Present a white paper that will be shared with </w:t>
      </w:r>
      <w:r w:rsidR="00961FA3" w:rsidRPr="008B672B">
        <w:rPr>
          <w:rFonts w:ascii="Times New Roman" w:hAnsi="Times New Roman" w:cs="Times New Roman"/>
          <w:sz w:val="24"/>
          <w:szCs w:val="24"/>
        </w:rPr>
        <w:t xml:space="preserve">our MODEX workshop attendees </w:t>
      </w:r>
      <w:r w:rsidR="00F65182" w:rsidRPr="008B672B">
        <w:rPr>
          <w:rFonts w:ascii="Times New Roman" w:hAnsi="Times New Roman" w:cs="Times New Roman"/>
          <w:sz w:val="24"/>
          <w:szCs w:val="24"/>
        </w:rPr>
        <w:t>and the IEEE working group that begins a discussion on flexibility and agility. What does it mean to be flexible?  What does it mean to be adaptable? What aspects of the system require flexibility/adaptability to yield the largest payoffs? (</w:t>
      </w:r>
      <w:r w:rsidR="00F65182" w:rsidRPr="008B672B">
        <w:rPr>
          <w:rFonts w:ascii="Times New Roman" w:hAnsi="Times New Roman" w:cs="Times New Roman"/>
          <w:b/>
          <w:sz w:val="24"/>
          <w:szCs w:val="24"/>
        </w:rPr>
        <w:t>Balakirsky</w:t>
      </w:r>
      <w:r w:rsidR="00D91CE9">
        <w:rPr>
          <w:rFonts w:ascii="Times New Roman" w:hAnsi="Times New Roman" w:cs="Times New Roman"/>
          <w:b/>
          <w:sz w:val="24"/>
          <w:szCs w:val="24"/>
        </w:rPr>
        <w:t xml:space="preserve"> </w:t>
      </w:r>
      <w:r w:rsidR="00D91CE9" w:rsidRPr="00D91CE9">
        <w:rPr>
          <w:rFonts w:ascii="Times New Roman" w:hAnsi="Times New Roman" w:cs="Times New Roman"/>
          <w:sz w:val="24"/>
          <w:szCs w:val="24"/>
        </w:rPr>
        <w:t>&amp; Kootbally</w:t>
      </w:r>
      <w:r w:rsidR="00F65182" w:rsidRPr="008B672B">
        <w:rPr>
          <w:rFonts w:ascii="Times New Roman" w:hAnsi="Times New Roman" w:cs="Times New Roman"/>
          <w:sz w:val="24"/>
          <w:szCs w:val="24"/>
        </w:rPr>
        <w:t>)</w:t>
      </w:r>
    </w:p>
    <w:p w:rsidR="00F65182" w:rsidRPr="008B672B" w:rsidRDefault="00F65182" w:rsidP="00E51095">
      <w:pPr>
        <w:pStyle w:val="NoSpacing"/>
        <w:numPr>
          <w:ilvl w:val="0"/>
          <w:numId w:val="20"/>
        </w:numPr>
        <w:rPr>
          <w:rFonts w:ascii="Times New Roman" w:hAnsi="Times New Roman" w:cs="Times New Roman"/>
          <w:sz w:val="24"/>
          <w:szCs w:val="24"/>
        </w:rPr>
      </w:pPr>
      <w:r w:rsidRPr="008B672B">
        <w:rPr>
          <w:rFonts w:ascii="Times New Roman" w:hAnsi="Times New Roman" w:cs="Times New Roman"/>
          <w:sz w:val="24"/>
          <w:szCs w:val="24"/>
        </w:rPr>
        <w:t xml:space="preserve">Augment </w:t>
      </w:r>
      <w:r w:rsidR="001A6699" w:rsidRPr="008B672B">
        <w:rPr>
          <w:rFonts w:ascii="Times New Roman" w:hAnsi="Times New Roman" w:cs="Times New Roman"/>
          <w:sz w:val="24"/>
          <w:szCs w:val="24"/>
        </w:rPr>
        <w:t>the</w:t>
      </w:r>
      <w:r w:rsidR="00961FA3" w:rsidRPr="008B672B">
        <w:rPr>
          <w:rFonts w:ascii="Times New Roman" w:hAnsi="Times New Roman" w:cs="Times New Roman"/>
          <w:sz w:val="24"/>
          <w:szCs w:val="24"/>
        </w:rPr>
        <w:t xml:space="preserve"> data abstraction</w:t>
      </w:r>
      <w:r w:rsidRPr="008B672B">
        <w:rPr>
          <w:rFonts w:ascii="Times New Roman" w:hAnsi="Times New Roman" w:cs="Times New Roman"/>
          <w:sz w:val="24"/>
          <w:szCs w:val="24"/>
        </w:rPr>
        <w:t xml:space="preserve"> to include anticipated failure modes of actions and the probabilities associated with them</w:t>
      </w:r>
      <w:r w:rsidR="0024424D">
        <w:rPr>
          <w:rFonts w:ascii="Times New Roman" w:hAnsi="Times New Roman" w:cs="Times New Roman"/>
          <w:sz w:val="24"/>
          <w:szCs w:val="24"/>
        </w:rPr>
        <w:t xml:space="preserve"> for the kitting application</w:t>
      </w:r>
      <w:r w:rsidRPr="008B672B">
        <w:rPr>
          <w:rFonts w:ascii="Times New Roman" w:hAnsi="Times New Roman" w:cs="Times New Roman"/>
          <w:sz w:val="24"/>
          <w:szCs w:val="24"/>
        </w:rPr>
        <w:t>. (</w:t>
      </w:r>
      <w:r w:rsidRPr="008B672B">
        <w:rPr>
          <w:rFonts w:ascii="Times New Roman" w:hAnsi="Times New Roman" w:cs="Times New Roman"/>
          <w:b/>
          <w:sz w:val="24"/>
          <w:szCs w:val="24"/>
        </w:rPr>
        <w:t>Kramer</w:t>
      </w:r>
      <w:r w:rsidRPr="008B672B">
        <w:rPr>
          <w:rFonts w:ascii="Times New Roman" w:hAnsi="Times New Roman" w:cs="Times New Roman"/>
          <w:sz w:val="24"/>
          <w:szCs w:val="24"/>
        </w:rPr>
        <w:t xml:space="preserve"> &amp; Kootbally)</w:t>
      </w:r>
    </w:p>
    <w:p w:rsidR="00F65182" w:rsidRPr="008B672B" w:rsidRDefault="00F65182" w:rsidP="00E51095">
      <w:pPr>
        <w:pStyle w:val="NoSpacing"/>
        <w:numPr>
          <w:ilvl w:val="0"/>
          <w:numId w:val="20"/>
        </w:numPr>
        <w:rPr>
          <w:rFonts w:ascii="Times New Roman" w:hAnsi="Times New Roman" w:cs="Times New Roman"/>
          <w:sz w:val="24"/>
          <w:szCs w:val="24"/>
        </w:rPr>
      </w:pPr>
      <w:r w:rsidRPr="008B672B">
        <w:rPr>
          <w:rFonts w:ascii="Times New Roman" w:hAnsi="Times New Roman" w:cs="Times New Roman"/>
          <w:sz w:val="24"/>
          <w:szCs w:val="24"/>
        </w:rPr>
        <w:t>Automatic</w:t>
      </w:r>
      <w:r w:rsidR="001806C4" w:rsidRPr="008B672B">
        <w:rPr>
          <w:rFonts w:ascii="Times New Roman" w:hAnsi="Times New Roman" w:cs="Times New Roman"/>
          <w:sz w:val="24"/>
          <w:szCs w:val="24"/>
        </w:rPr>
        <w:t>ally</w:t>
      </w:r>
      <w:r w:rsidRPr="008B672B">
        <w:rPr>
          <w:rFonts w:ascii="Times New Roman" w:hAnsi="Times New Roman" w:cs="Times New Roman"/>
          <w:sz w:val="24"/>
          <w:szCs w:val="24"/>
        </w:rPr>
        <w:t xml:space="preserve"> </w:t>
      </w:r>
      <w:r w:rsidR="00961FA3" w:rsidRPr="008B672B">
        <w:rPr>
          <w:rFonts w:ascii="Times New Roman" w:hAnsi="Times New Roman" w:cs="Times New Roman"/>
          <w:sz w:val="24"/>
          <w:szCs w:val="24"/>
        </w:rPr>
        <w:t xml:space="preserve">populate the </w:t>
      </w:r>
      <w:r w:rsidR="00961FA3" w:rsidRPr="008B672B">
        <w:rPr>
          <w:rFonts w:ascii="Times New Roman" w:hAnsi="Times New Roman" w:cs="Times New Roman"/>
          <w:i/>
          <w:sz w:val="24"/>
          <w:szCs w:val="24"/>
        </w:rPr>
        <w:t>Planning Language</w:t>
      </w:r>
      <w:r w:rsidR="00961FA3" w:rsidRPr="008B672B">
        <w:rPr>
          <w:rFonts w:ascii="Times New Roman" w:hAnsi="Times New Roman" w:cs="Times New Roman"/>
          <w:sz w:val="24"/>
          <w:szCs w:val="24"/>
        </w:rPr>
        <w:t xml:space="preserve"> of our architecture from the </w:t>
      </w:r>
      <w:r w:rsidR="00961FA3" w:rsidRPr="008B672B">
        <w:rPr>
          <w:rFonts w:ascii="Times New Roman" w:hAnsi="Times New Roman" w:cs="Times New Roman"/>
          <w:i/>
          <w:sz w:val="24"/>
          <w:szCs w:val="24"/>
        </w:rPr>
        <w:t>Ontology</w:t>
      </w:r>
      <w:r w:rsidR="00961FA3" w:rsidRPr="008B672B">
        <w:rPr>
          <w:rFonts w:ascii="Times New Roman" w:hAnsi="Times New Roman" w:cs="Times New Roman"/>
          <w:sz w:val="24"/>
          <w:szCs w:val="24"/>
        </w:rPr>
        <w:t>.</w:t>
      </w:r>
      <w:r w:rsidRPr="008B672B">
        <w:rPr>
          <w:rFonts w:ascii="Times New Roman" w:hAnsi="Times New Roman" w:cs="Times New Roman"/>
          <w:sz w:val="24"/>
          <w:szCs w:val="24"/>
        </w:rPr>
        <w:t xml:space="preserve"> (</w:t>
      </w:r>
      <w:r w:rsidRPr="008B672B">
        <w:rPr>
          <w:rFonts w:ascii="Times New Roman" w:hAnsi="Times New Roman" w:cs="Times New Roman"/>
          <w:b/>
          <w:sz w:val="24"/>
          <w:szCs w:val="24"/>
        </w:rPr>
        <w:t>Schlenoff</w:t>
      </w:r>
      <w:r w:rsidRPr="008B672B">
        <w:rPr>
          <w:rFonts w:ascii="Times New Roman" w:hAnsi="Times New Roman" w:cs="Times New Roman"/>
          <w:sz w:val="24"/>
          <w:szCs w:val="24"/>
        </w:rPr>
        <w:t xml:space="preserve"> &amp; Kootbally)</w:t>
      </w:r>
    </w:p>
    <w:p w:rsidR="00F65182" w:rsidRPr="008B672B" w:rsidRDefault="00AA3D67" w:rsidP="00E51095">
      <w:pPr>
        <w:pStyle w:val="NoSpacing"/>
        <w:numPr>
          <w:ilvl w:val="0"/>
          <w:numId w:val="20"/>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F65182" w:rsidRPr="008B672B">
        <w:rPr>
          <w:rFonts w:ascii="Times New Roman" w:hAnsi="Times New Roman" w:cs="Times New Roman"/>
          <w:sz w:val="24"/>
          <w:szCs w:val="24"/>
        </w:rPr>
        <w:t>Submit a paper detailing our state-based approach to ontology updat</w:t>
      </w:r>
      <w:r w:rsidR="001A6699" w:rsidRPr="008B672B">
        <w:rPr>
          <w:rFonts w:ascii="Times New Roman" w:hAnsi="Times New Roman" w:cs="Times New Roman"/>
          <w:sz w:val="24"/>
          <w:szCs w:val="24"/>
        </w:rPr>
        <w:t>ing</w:t>
      </w:r>
      <w:r w:rsidR="00F65182" w:rsidRPr="008B672B">
        <w:rPr>
          <w:rFonts w:ascii="Times New Roman" w:hAnsi="Times New Roman" w:cs="Times New Roman"/>
          <w:sz w:val="24"/>
          <w:szCs w:val="24"/>
        </w:rPr>
        <w:t>. (</w:t>
      </w:r>
      <w:r w:rsidR="00F65182" w:rsidRPr="008B672B">
        <w:rPr>
          <w:rFonts w:ascii="Times New Roman" w:hAnsi="Times New Roman" w:cs="Times New Roman"/>
          <w:b/>
          <w:sz w:val="24"/>
          <w:szCs w:val="24"/>
        </w:rPr>
        <w:t>Schlenoff</w:t>
      </w:r>
      <w:r w:rsidR="00F65182" w:rsidRPr="008B672B">
        <w:rPr>
          <w:rFonts w:ascii="Times New Roman" w:hAnsi="Times New Roman" w:cs="Times New Roman"/>
          <w:sz w:val="24"/>
          <w:szCs w:val="24"/>
        </w:rPr>
        <w:t>)</w:t>
      </w:r>
    </w:p>
    <w:p w:rsidR="00184408" w:rsidRPr="008B672B" w:rsidRDefault="00184408"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Q2</w:t>
      </w:r>
    </w:p>
    <w:p w:rsidR="001E4F82" w:rsidRPr="008B672B" w:rsidRDefault="001806C4" w:rsidP="00E51095">
      <w:pPr>
        <w:pStyle w:val="NoSpacing"/>
        <w:numPr>
          <w:ilvl w:val="0"/>
          <w:numId w:val="21"/>
        </w:numPr>
        <w:rPr>
          <w:rFonts w:ascii="Times New Roman" w:hAnsi="Times New Roman" w:cs="Times New Roman"/>
          <w:sz w:val="24"/>
          <w:szCs w:val="24"/>
        </w:rPr>
      </w:pPr>
      <w:r w:rsidRPr="008B672B">
        <w:rPr>
          <w:rFonts w:ascii="Times New Roman" w:hAnsi="Times New Roman" w:cs="Times New Roman"/>
          <w:sz w:val="24"/>
          <w:szCs w:val="24"/>
        </w:rPr>
        <w:t>Develop m</w:t>
      </w:r>
      <w:r w:rsidR="001E4F82" w:rsidRPr="008B672B">
        <w:rPr>
          <w:rFonts w:ascii="Times New Roman" w:hAnsi="Times New Roman" w:cs="Times New Roman"/>
          <w:sz w:val="24"/>
          <w:szCs w:val="24"/>
        </w:rPr>
        <w:t xml:space="preserve">etrics to determine how flexible and agile a </w:t>
      </w:r>
      <w:r w:rsidR="0024424D">
        <w:rPr>
          <w:rFonts w:ascii="Times New Roman" w:hAnsi="Times New Roman" w:cs="Times New Roman"/>
          <w:sz w:val="24"/>
          <w:szCs w:val="24"/>
        </w:rPr>
        <w:t xml:space="preserve">kitting </w:t>
      </w:r>
      <w:r w:rsidR="001E4F82" w:rsidRPr="008B672B">
        <w:rPr>
          <w:rFonts w:ascii="Times New Roman" w:hAnsi="Times New Roman" w:cs="Times New Roman"/>
          <w:sz w:val="24"/>
          <w:szCs w:val="24"/>
        </w:rPr>
        <w:t xml:space="preserve">system is. These will be based </w:t>
      </w:r>
      <w:r w:rsidR="001A6699" w:rsidRPr="008B672B">
        <w:rPr>
          <w:rFonts w:ascii="Times New Roman" w:hAnsi="Times New Roman" w:cs="Times New Roman"/>
          <w:sz w:val="24"/>
          <w:szCs w:val="24"/>
        </w:rPr>
        <w:t>on</w:t>
      </w:r>
      <w:r w:rsidR="001E4F82" w:rsidRPr="008B672B">
        <w:rPr>
          <w:rFonts w:ascii="Times New Roman" w:hAnsi="Times New Roman" w:cs="Times New Roman"/>
          <w:sz w:val="24"/>
          <w:szCs w:val="24"/>
        </w:rPr>
        <w:t xml:space="preserve"> the definitions from Q1. (</w:t>
      </w:r>
      <w:r w:rsidR="001E4F82" w:rsidRPr="008B672B">
        <w:rPr>
          <w:rFonts w:ascii="Times New Roman" w:hAnsi="Times New Roman" w:cs="Times New Roman"/>
          <w:b/>
          <w:sz w:val="24"/>
          <w:szCs w:val="24"/>
        </w:rPr>
        <w:t>Kramer</w:t>
      </w:r>
      <w:r w:rsidR="001E4F82" w:rsidRPr="008B672B">
        <w:rPr>
          <w:rFonts w:ascii="Times New Roman" w:hAnsi="Times New Roman" w:cs="Times New Roman"/>
          <w:sz w:val="24"/>
          <w:szCs w:val="24"/>
        </w:rPr>
        <w:t>)</w:t>
      </w:r>
    </w:p>
    <w:p w:rsidR="00A15A5E" w:rsidRPr="008B672B" w:rsidRDefault="00F65182" w:rsidP="00E51095">
      <w:pPr>
        <w:pStyle w:val="NoSpacing"/>
        <w:numPr>
          <w:ilvl w:val="0"/>
          <w:numId w:val="21"/>
        </w:numPr>
        <w:rPr>
          <w:rFonts w:ascii="Times New Roman" w:hAnsi="Times New Roman" w:cs="Times New Roman"/>
          <w:b/>
          <w:sz w:val="24"/>
          <w:szCs w:val="24"/>
        </w:rPr>
      </w:pPr>
      <w:r w:rsidRPr="008B672B">
        <w:rPr>
          <w:rFonts w:ascii="Times New Roman" w:hAnsi="Times New Roman" w:cs="Times New Roman"/>
          <w:sz w:val="24"/>
          <w:szCs w:val="24"/>
        </w:rPr>
        <w:t xml:space="preserve">Develop test methods that provide a means of testing a </w:t>
      </w:r>
      <w:r w:rsidR="0024424D">
        <w:rPr>
          <w:rFonts w:ascii="Times New Roman" w:hAnsi="Times New Roman" w:cs="Times New Roman"/>
          <w:sz w:val="24"/>
          <w:szCs w:val="24"/>
        </w:rPr>
        <w:t xml:space="preserve">kitting </w:t>
      </w:r>
      <w:r w:rsidRPr="008B672B">
        <w:rPr>
          <w:rFonts w:ascii="Times New Roman" w:hAnsi="Times New Roman" w:cs="Times New Roman"/>
          <w:sz w:val="24"/>
          <w:szCs w:val="24"/>
        </w:rPr>
        <w:t xml:space="preserve">system’s flexibility and agility </w:t>
      </w:r>
      <w:r w:rsidR="00AA3D67" w:rsidRPr="008B672B">
        <w:rPr>
          <w:rFonts w:ascii="Times New Roman" w:hAnsi="Times New Roman" w:cs="Times New Roman"/>
          <w:sz w:val="24"/>
          <w:szCs w:val="24"/>
        </w:rPr>
        <w:t xml:space="preserve">using </w:t>
      </w:r>
      <w:r w:rsidRPr="008B672B">
        <w:rPr>
          <w:rFonts w:ascii="Times New Roman" w:hAnsi="Times New Roman" w:cs="Times New Roman"/>
          <w:sz w:val="24"/>
          <w:szCs w:val="24"/>
        </w:rPr>
        <w:t xml:space="preserve">the definitions </w:t>
      </w:r>
      <w:r w:rsidR="00CF209F" w:rsidRPr="008B672B">
        <w:rPr>
          <w:rFonts w:ascii="Times New Roman" w:hAnsi="Times New Roman" w:cs="Times New Roman"/>
          <w:sz w:val="24"/>
          <w:szCs w:val="24"/>
        </w:rPr>
        <w:t xml:space="preserve">produced </w:t>
      </w:r>
      <w:r w:rsidRPr="008B672B">
        <w:rPr>
          <w:rFonts w:ascii="Times New Roman" w:hAnsi="Times New Roman" w:cs="Times New Roman"/>
          <w:sz w:val="24"/>
          <w:szCs w:val="24"/>
        </w:rPr>
        <w:t>in Q1</w:t>
      </w:r>
      <w:r w:rsidR="001E4F82" w:rsidRPr="008B672B">
        <w:rPr>
          <w:rFonts w:ascii="Times New Roman" w:hAnsi="Times New Roman" w:cs="Times New Roman"/>
          <w:sz w:val="24"/>
          <w:szCs w:val="24"/>
        </w:rPr>
        <w:t xml:space="preserve"> and the metrics produced in Q2</w:t>
      </w:r>
      <w:r w:rsidRPr="008B672B">
        <w:rPr>
          <w:rFonts w:ascii="Times New Roman" w:hAnsi="Times New Roman" w:cs="Times New Roman"/>
          <w:sz w:val="24"/>
          <w:szCs w:val="24"/>
        </w:rPr>
        <w:t>. (</w:t>
      </w:r>
      <w:r w:rsidRPr="008B672B">
        <w:rPr>
          <w:rFonts w:ascii="Times New Roman" w:hAnsi="Times New Roman" w:cs="Times New Roman"/>
          <w:b/>
          <w:sz w:val="24"/>
          <w:szCs w:val="24"/>
        </w:rPr>
        <w:t>Balakirsky</w:t>
      </w:r>
      <w:r w:rsidRPr="008B672B">
        <w:rPr>
          <w:rFonts w:ascii="Times New Roman" w:hAnsi="Times New Roman" w:cs="Times New Roman"/>
          <w:sz w:val="24"/>
          <w:szCs w:val="24"/>
        </w:rPr>
        <w:t xml:space="preserve"> &amp; Kramer)</w:t>
      </w:r>
    </w:p>
    <w:p w:rsidR="00F65182" w:rsidRPr="008B672B" w:rsidRDefault="00F65182" w:rsidP="00E51095">
      <w:pPr>
        <w:pStyle w:val="NoSpacing"/>
        <w:numPr>
          <w:ilvl w:val="0"/>
          <w:numId w:val="21"/>
        </w:numPr>
        <w:rPr>
          <w:rFonts w:ascii="Times New Roman" w:hAnsi="Times New Roman" w:cs="Times New Roman"/>
          <w:sz w:val="24"/>
          <w:szCs w:val="24"/>
        </w:rPr>
      </w:pPr>
      <w:r w:rsidRPr="008B672B">
        <w:rPr>
          <w:rFonts w:ascii="Times New Roman" w:hAnsi="Times New Roman" w:cs="Times New Roman"/>
          <w:sz w:val="24"/>
          <w:szCs w:val="24"/>
        </w:rPr>
        <w:t xml:space="preserve">Populate specific instances of failure modes for </w:t>
      </w:r>
      <w:r w:rsidR="001A6699" w:rsidRPr="008B672B">
        <w:rPr>
          <w:rFonts w:ascii="Times New Roman" w:hAnsi="Times New Roman" w:cs="Times New Roman"/>
          <w:sz w:val="24"/>
          <w:szCs w:val="24"/>
        </w:rPr>
        <w:t>the</w:t>
      </w:r>
      <w:r w:rsidRPr="008B672B">
        <w:rPr>
          <w:rFonts w:ascii="Times New Roman" w:hAnsi="Times New Roman" w:cs="Times New Roman"/>
          <w:sz w:val="24"/>
          <w:szCs w:val="24"/>
        </w:rPr>
        <w:t xml:space="preserve"> kitting domain into the ontology and deliver the </w:t>
      </w:r>
      <w:r w:rsidR="001806C4" w:rsidRPr="008B672B">
        <w:rPr>
          <w:rFonts w:ascii="Times New Roman" w:hAnsi="Times New Roman" w:cs="Times New Roman"/>
          <w:sz w:val="24"/>
          <w:szCs w:val="24"/>
        </w:rPr>
        <w:t xml:space="preserve">updated </w:t>
      </w:r>
      <w:r w:rsidRPr="008B672B">
        <w:rPr>
          <w:rFonts w:ascii="Times New Roman" w:hAnsi="Times New Roman" w:cs="Times New Roman"/>
          <w:sz w:val="24"/>
          <w:szCs w:val="24"/>
        </w:rPr>
        <w:t>ontology to the IEEE working group. (</w:t>
      </w:r>
      <w:r w:rsidRPr="008B672B">
        <w:rPr>
          <w:rFonts w:ascii="Times New Roman" w:hAnsi="Times New Roman" w:cs="Times New Roman"/>
          <w:b/>
          <w:sz w:val="24"/>
          <w:szCs w:val="24"/>
        </w:rPr>
        <w:t>Kootbally</w:t>
      </w:r>
      <w:r w:rsidRPr="008B672B">
        <w:rPr>
          <w:rFonts w:ascii="Times New Roman" w:hAnsi="Times New Roman" w:cs="Times New Roman"/>
          <w:sz w:val="24"/>
          <w:szCs w:val="24"/>
        </w:rPr>
        <w:t>)</w:t>
      </w:r>
    </w:p>
    <w:p w:rsidR="00F65182" w:rsidRPr="008B672B" w:rsidRDefault="00272CB3" w:rsidP="00E51095">
      <w:pPr>
        <w:pStyle w:val="NoSpacing"/>
        <w:numPr>
          <w:ilvl w:val="0"/>
          <w:numId w:val="21"/>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D91CE9">
        <w:rPr>
          <w:rFonts w:ascii="Times New Roman" w:hAnsi="Times New Roman" w:cs="Times New Roman"/>
          <w:sz w:val="24"/>
          <w:szCs w:val="24"/>
        </w:rPr>
        <w:t>Previously developed an</w:t>
      </w:r>
      <w:r w:rsidR="001A6699" w:rsidRPr="008B672B">
        <w:rPr>
          <w:rFonts w:ascii="Times New Roman" w:hAnsi="Times New Roman" w:cs="Times New Roman"/>
          <w:sz w:val="24"/>
          <w:szCs w:val="24"/>
        </w:rPr>
        <w:t xml:space="preserve"> interface language</w:t>
      </w:r>
      <w:r w:rsidR="00F65182" w:rsidRPr="008B672B">
        <w:rPr>
          <w:rFonts w:ascii="Times New Roman" w:hAnsi="Times New Roman" w:cs="Times New Roman"/>
          <w:sz w:val="24"/>
          <w:szCs w:val="24"/>
        </w:rPr>
        <w:t xml:space="preserve"> for communicating between </w:t>
      </w:r>
      <w:r w:rsidR="00AA3D67" w:rsidRPr="008B672B">
        <w:rPr>
          <w:rFonts w:ascii="Times New Roman" w:hAnsi="Times New Roman" w:cs="Times New Roman"/>
          <w:sz w:val="24"/>
          <w:szCs w:val="24"/>
        </w:rPr>
        <w:t xml:space="preserve">a </w:t>
      </w:r>
      <w:r w:rsidR="00F65182" w:rsidRPr="008B672B">
        <w:rPr>
          <w:rFonts w:ascii="Times New Roman" w:hAnsi="Times New Roman" w:cs="Times New Roman"/>
          <w:sz w:val="24"/>
          <w:szCs w:val="24"/>
        </w:rPr>
        <w:t>high-level planning system and</w:t>
      </w:r>
      <w:r w:rsidR="00AA3D67" w:rsidRPr="008B672B">
        <w:rPr>
          <w:rFonts w:ascii="Times New Roman" w:hAnsi="Times New Roman" w:cs="Times New Roman"/>
          <w:sz w:val="24"/>
          <w:szCs w:val="24"/>
        </w:rPr>
        <w:t xml:space="preserve"> a</w:t>
      </w:r>
      <w:r w:rsidR="00F65182" w:rsidRPr="008B672B">
        <w:rPr>
          <w:rFonts w:ascii="Times New Roman" w:hAnsi="Times New Roman" w:cs="Times New Roman"/>
          <w:sz w:val="24"/>
          <w:szCs w:val="24"/>
        </w:rPr>
        <w:t xml:space="preserve"> lower-level planning system. This inter</w:t>
      </w:r>
      <w:r w:rsidR="001A6699" w:rsidRPr="008B672B">
        <w:rPr>
          <w:rFonts w:ascii="Times New Roman" w:hAnsi="Times New Roman" w:cs="Times New Roman"/>
          <w:sz w:val="24"/>
          <w:szCs w:val="24"/>
        </w:rPr>
        <w:t>face</w:t>
      </w:r>
      <w:r w:rsidR="00F65182" w:rsidRPr="008B672B">
        <w:rPr>
          <w:rFonts w:ascii="Times New Roman" w:hAnsi="Times New Roman" w:cs="Times New Roman"/>
          <w:sz w:val="24"/>
          <w:szCs w:val="24"/>
        </w:rPr>
        <w:t xml:space="preserve"> language will be delivered </w:t>
      </w:r>
      <w:r w:rsidR="00316FC4" w:rsidRPr="008B672B">
        <w:rPr>
          <w:rFonts w:ascii="Times New Roman" w:hAnsi="Times New Roman" w:cs="Times New Roman"/>
          <w:sz w:val="24"/>
          <w:szCs w:val="24"/>
        </w:rPr>
        <w:t xml:space="preserve">as a report </w:t>
      </w:r>
      <w:r w:rsidR="00F65182" w:rsidRPr="008B672B">
        <w:rPr>
          <w:rFonts w:ascii="Times New Roman" w:hAnsi="Times New Roman" w:cs="Times New Roman"/>
          <w:sz w:val="24"/>
          <w:szCs w:val="24"/>
        </w:rPr>
        <w:t>to the IEEE working group for use in the standards activities. (</w:t>
      </w:r>
      <w:r w:rsidR="00D91CE9">
        <w:rPr>
          <w:rFonts w:ascii="Times New Roman" w:hAnsi="Times New Roman" w:cs="Times New Roman"/>
          <w:b/>
          <w:sz w:val="24"/>
          <w:szCs w:val="24"/>
        </w:rPr>
        <w:t>Balakirsky</w:t>
      </w:r>
      <w:r w:rsidR="00F65182" w:rsidRPr="008B672B">
        <w:rPr>
          <w:rFonts w:ascii="Times New Roman" w:hAnsi="Times New Roman" w:cs="Times New Roman"/>
          <w:sz w:val="24"/>
          <w:szCs w:val="24"/>
        </w:rPr>
        <w:t>)</w:t>
      </w:r>
    </w:p>
    <w:p w:rsidR="00184408" w:rsidRPr="008B672B" w:rsidRDefault="00184408"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Q3</w:t>
      </w:r>
    </w:p>
    <w:p w:rsidR="00E008C2" w:rsidRPr="008B672B" w:rsidRDefault="00F65182" w:rsidP="00E51095">
      <w:pPr>
        <w:pStyle w:val="NoSpacing"/>
        <w:numPr>
          <w:ilvl w:val="0"/>
          <w:numId w:val="22"/>
        </w:numPr>
        <w:rPr>
          <w:rFonts w:ascii="Times New Roman" w:hAnsi="Times New Roman" w:cs="Times New Roman"/>
          <w:b/>
          <w:sz w:val="24"/>
          <w:szCs w:val="24"/>
        </w:rPr>
      </w:pPr>
      <w:r w:rsidRPr="008B672B">
        <w:rPr>
          <w:rFonts w:ascii="Times New Roman" w:hAnsi="Times New Roman" w:cs="Times New Roman"/>
          <w:sz w:val="24"/>
          <w:szCs w:val="24"/>
        </w:rPr>
        <w:t>Augment the ontology to support the representation of plan</w:t>
      </w:r>
      <w:r w:rsidR="00CF007C">
        <w:rPr>
          <w:rFonts w:ascii="Times New Roman" w:hAnsi="Times New Roman" w:cs="Times New Roman"/>
          <w:sz w:val="24"/>
          <w:szCs w:val="24"/>
        </w:rPr>
        <w:t>s</w:t>
      </w:r>
      <w:r w:rsidRPr="008B672B">
        <w:rPr>
          <w:rFonts w:ascii="Times New Roman" w:hAnsi="Times New Roman" w:cs="Times New Roman"/>
          <w:sz w:val="24"/>
          <w:szCs w:val="24"/>
        </w:rPr>
        <w:t>. (</w:t>
      </w:r>
      <w:r w:rsidR="00E008C2" w:rsidRPr="008B672B">
        <w:rPr>
          <w:rFonts w:ascii="Times New Roman" w:hAnsi="Times New Roman" w:cs="Times New Roman"/>
          <w:b/>
          <w:sz w:val="24"/>
          <w:szCs w:val="24"/>
        </w:rPr>
        <w:t>Kramer</w:t>
      </w:r>
      <w:r w:rsidRPr="008B672B">
        <w:rPr>
          <w:rFonts w:ascii="Times New Roman" w:hAnsi="Times New Roman" w:cs="Times New Roman"/>
          <w:sz w:val="24"/>
          <w:szCs w:val="24"/>
        </w:rPr>
        <w:t>)</w:t>
      </w:r>
    </w:p>
    <w:p w:rsidR="00E008C2" w:rsidRPr="008B672B" w:rsidRDefault="00316FC4" w:rsidP="00E51095">
      <w:pPr>
        <w:pStyle w:val="NoSpacing"/>
        <w:numPr>
          <w:ilvl w:val="0"/>
          <w:numId w:val="22"/>
        </w:numPr>
        <w:rPr>
          <w:rFonts w:ascii="Times New Roman" w:hAnsi="Times New Roman" w:cs="Times New Roman"/>
          <w:b/>
          <w:sz w:val="24"/>
          <w:szCs w:val="24"/>
        </w:rPr>
      </w:pPr>
      <w:r w:rsidRPr="008B672B">
        <w:rPr>
          <w:rFonts w:ascii="Times New Roman" w:hAnsi="Times New Roman" w:cs="Times New Roman"/>
          <w:sz w:val="24"/>
          <w:szCs w:val="24"/>
        </w:rPr>
        <w:t xml:space="preserve">Demonstrate the use of the </w:t>
      </w:r>
      <w:r w:rsidR="001A6699" w:rsidRPr="008B672B">
        <w:rPr>
          <w:rFonts w:ascii="Times New Roman" w:hAnsi="Times New Roman" w:cs="Times New Roman"/>
          <w:sz w:val="24"/>
          <w:szCs w:val="24"/>
        </w:rPr>
        <w:t>interface language</w:t>
      </w:r>
      <w:r w:rsidRPr="008B672B">
        <w:rPr>
          <w:rFonts w:ascii="Times New Roman" w:hAnsi="Times New Roman" w:cs="Times New Roman"/>
          <w:sz w:val="24"/>
          <w:szCs w:val="24"/>
        </w:rPr>
        <w:t xml:space="preserve"> delivered to the IEEE working group by a</w:t>
      </w:r>
      <w:r w:rsidR="00E008C2" w:rsidRPr="008B672B">
        <w:rPr>
          <w:rFonts w:ascii="Times New Roman" w:hAnsi="Times New Roman" w:cs="Times New Roman"/>
          <w:sz w:val="24"/>
          <w:szCs w:val="24"/>
        </w:rPr>
        <w:t>ugment</w:t>
      </w:r>
      <w:r w:rsidRPr="008B672B">
        <w:rPr>
          <w:rFonts w:ascii="Times New Roman" w:hAnsi="Times New Roman" w:cs="Times New Roman"/>
          <w:sz w:val="24"/>
          <w:szCs w:val="24"/>
        </w:rPr>
        <w:t>ing</w:t>
      </w:r>
      <w:r w:rsidR="00E008C2" w:rsidRPr="008B672B">
        <w:rPr>
          <w:rFonts w:ascii="Times New Roman" w:hAnsi="Times New Roman" w:cs="Times New Roman"/>
          <w:sz w:val="24"/>
          <w:szCs w:val="24"/>
        </w:rPr>
        <w:t xml:space="preserve"> </w:t>
      </w:r>
      <w:r w:rsidRPr="008B672B">
        <w:rPr>
          <w:rFonts w:ascii="Times New Roman" w:hAnsi="Times New Roman" w:cs="Times New Roman"/>
          <w:sz w:val="24"/>
          <w:szCs w:val="24"/>
        </w:rPr>
        <w:t xml:space="preserve">our sample implementation of the </w:t>
      </w:r>
      <w:r w:rsidR="0024424D">
        <w:rPr>
          <w:rFonts w:ascii="Times New Roman" w:hAnsi="Times New Roman" w:cs="Times New Roman"/>
          <w:sz w:val="24"/>
          <w:szCs w:val="24"/>
        </w:rPr>
        <w:t xml:space="preserve">kitting </w:t>
      </w:r>
      <w:r w:rsidRPr="008B672B">
        <w:rPr>
          <w:rFonts w:ascii="Times New Roman" w:hAnsi="Times New Roman" w:cs="Times New Roman"/>
          <w:sz w:val="24"/>
          <w:szCs w:val="24"/>
        </w:rPr>
        <w:t xml:space="preserve">planning system to read </w:t>
      </w:r>
      <w:r w:rsidRPr="008B672B">
        <w:rPr>
          <w:rFonts w:ascii="Times New Roman" w:hAnsi="Times New Roman" w:cs="Times New Roman"/>
          <w:i/>
          <w:sz w:val="24"/>
          <w:szCs w:val="24"/>
        </w:rPr>
        <w:t>Planning Language</w:t>
      </w:r>
      <w:r w:rsidRPr="008B672B">
        <w:rPr>
          <w:rFonts w:ascii="Times New Roman" w:hAnsi="Times New Roman" w:cs="Times New Roman"/>
          <w:sz w:val="24"/>
          <w:szCs w:val="24"/>
        </w:rPr>
        <w:t xml:space="preserve"> files and generate </w:t>
      </w:r>
      <w:r w:rsidRPr="008B672B">
        <w:rPr>
          <w:rFonts w:ascii="Times New Roman" w:hAnsi="Times New Roman" w:cs="Times New Roman"/>
          <w:i/>
          <w:sz w:val="24"/>
          <w:szCs w:val="24"/>
        </w:rPr>
        <w:t>Robot Language</w:t>
      </w:r>
      <w:r w:rsidRPr="008B672B">
        <w:rPr>
          <w:rFonts w:ascii="Times New Roman" w:hAnsi="Times New Roman" w:cs="Times New Roman"/>
          <w:sz w:val="24"/>
          <w:szCs w:val="24"/>
        </w:rPr>
        <w:t xml:space="preserve"> files that are compl</w:t>
      </w:r>
      <w:r w:rsidR="00CF007C">
        <w:rPr>
          <w:rFonts w:ascii="Times New Roman" w:hAnsi="Times New Roman" w:cs="Times New Roman"/>
          <w:sz w:val="24"/>
          <w:szCs w:val="24"/>
        </w:rPr>
        <w:t>iant with the proposed standard</w:t>
      </w:r>
      <w:r w:rsidR="00E008C2" w:rsidRPr="008B672B">
        <w:rPr>
          <w:rFonts w:ascii="Times New Roman" w:hAnsi="Times New Roman" w:cs="Times New Roman"/>
          <w:sz w:val="24"/>
          <w:szCs w:val="24"/>
        </w:rPr>
        <w:t>. (</w:t>
      </w:r>
      <w:r w:rsidR="00E008C2" w:rsidRPr="008B672B">
        <w:rPr>
          <w:rFonts w:ascii="Times New Roman" w:hAnsi="Times New Roman" w:cs="Times New Roman"/>
          <w:b/>
          <w:sz w:val="24"/>
          <w:szCs w:val="24"/>
        </w:rPr>
        <w:t>Kootbally</w:t>
      </w:r>
      <w:r w:rsidR="00E008C2" w:rsidRPr="008B672B">
        <w:rPr>
          <w:rFonts w:ascii="Times New Roman" w:hAnsi="Times New Roman" w:cs="Times New Roman"/>
          <w:sz w:val="24"/>
          <w:szCs w:val="24"/>
        </w:rPr>
        <w:t xml:space="preserve"> &amp; Pietromartire)</w:t>
      </w:r>
    </w:p>
    <w:p w:rsidR="00F65182" w:rsidRPr="008B672B" w:rsidRDefault="00F65182" w:rsidP="00E51095">
      <w:pPr>
        <w:pStyle w:val="NoSpacing"/>
        <w:numPr>
          <w:ilvl w:val="0"/>
          <w:numId w:val="22"/>
        </w:numPr>
        <w:rPr>
          <w:rFonts w:ascii="Times New Roman" w:hAnsi="Times New Roman" w:cs="Times New Roman"/>
          <w:sz w:val="24"/>
          <w:szCs w:val="24"/>
        </w:rPr>
      </w:pPr>
      <w:r w:rsidRPr="008B672B">
        <w:rPr>
          <w:rFonts w:ascii="Times New Roman" w:hAnsi="Times New Roman" w:cs="Times New Roman"/>
          <w:sz w:val="24"/>
          <w:szCs w:val="24"/>
        </w:rPr>
        <w:t xml:space="preserve">Develop a visualization/data tool that will allow users to visualize the execution of </w:t>
      </w:r>
      <w:r w:rsidR="0024424D">
        <w:rPr>
          <w:rFonts w:ascii="Times New Roman" w:hAnsi="Times New Roman" w:cs="Times New Roman"/>
          <w:sz w:val="24"/>
          <w:szCs w:val="24"/>
        </w:rPr>
        <w:t xml:space="preserve">kitting </w:t>
      </w:r>
      <w:r w:rsidRPr="008B672B">
        <w:rPr>
          <w:rFonts w:ascii="Times New Roman" w:hAnsi="Times New Roman" w:cs="Times New Roman"/>
          <w:sz w:val="24"/>
          <w:szCs w:val="24"/>
        </w:rPr>
        <w:t xml:space="preserve">plans formulated in the </w:t>
      </w:r>
      <w:r w:rsidR="0024424D">
        <w:rPr>
          <w:rFonts w:ascii="Times New Roman" w:hAnsi="Times New Roman" w:cs="Times New Roman"/>
          <w:sz w:val="24"/>
          <w:szCs w:val="24"/>
        </w:rPr>
        <w:t>interface language</w:t>
      </w:r>
      <w:r w:rsidR="0024424D" w:rsidRPr="008B672B">
        <w:rPr>
          <w:rFonts w:ascii="Times New Roman" w:hAnsi="Times New Roman" w:cs="Times New Roman"/>
          <w:sz w:val="24"/>
          <w:szCs w:val="24"/>
        </w:rPr>
        <w:t xml:space="preserve"> </w:t>
      </w:r>
      <w:r w:rsidRPr="008B672B">
        <w:rPr>
          <w:rFonts w:ascii="Times New Roman" w:hAnsi="Times New Roman" w:cs="Times New Roman"/>
          <w:sz w:val="24"/>
          <w:szCs w:val="24"/>
        </w:rPr>
        <w:t>and gather statistics on those plans for use in performance evaluation. (</w:t>
      </w:r>
      <w:r w:rsidRPr="008B672B">
        <w:rPr>
          <w:rFonts w:ascii="Times New Roman" w:hAnsi="Times New Roman" w:cs="Times New Roman"/>
          <w:b/>
          <w:sz w:val="24"/>
          <w:szCs w:val="24"/>
        </w:rPr>
        <w:t>Kramer</w:t>
      </w:r>
      <w:r w:rsidRPr="008B672B">
        <w:rPr>
          <w:rFonts w:ascii="Times New Roman" w:hAnsi="Times New Roman" w:cs="Times New Roman"/>
          <w:sz w:val="24"/>
          <w:szCs w:val="24"/>
        </w:rPr>
        <w:t>)</w:t>
      </w:r>
    </w:p>
    <w:p w:rsidR="00272CB3" w:rsidRPr="008B672B" w:rsidRDefault="00272CB3" w:rsidP="00E51095">
      <w:pPr>
        <w:pStyle w:val="NoSpacing"/>
        <w:numPr>
          <w:ilvl w:val="0"/>
          <w:numId w:val="22"/>
        </w:numPr>
        <w:rPr>
          <w:rFonts w:ascii="Times New Roman" w:hAnsi="Times New Roman" w:cs="Times New Roman"/>
          <w:sz w:val="24"/>
          <w:szCs w:val="24"/>
        </w:rPr>
      </w:pPr>
      <w:r w:rsidRPr="008B672B">
        <w:rPr>
          <w:rFonts w:ascii="Times New Roman" w:hAnsi="Times New Roman" w:cs="Times New Roman"/>
          <w:b/>
          <w:sz w:val="24"/>
          <w:szCs w:val="24"/>
        </w:rPr>
        <w:lastRenderedPageBreak/>
        <w:t>Output</w:t>
      </w:r>
      <w:r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w:t>
      </w:r>
      <w:r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An i</w:t>
      </w:r>
      <w:r w:rsidRPr="008B672B">
        <w:rPr>
          <w:rFonts w:ascii="Times New Roman" w:hAnsi="Times New Roman" w:cs="Times New Roman"/>
          <w:sz w:val="24"/>
          <w:szCs w:val="24"/>
        </w:rPr>
        <w:t xml:space="preserve">nitial </w:t>
      </w:r>
      <w:r w:rsidR="0024424D">
        <w:rPr>
          <w:rFonts w:ascii="Times New Roman" w:hAnsi="Times New Roman" w:cs="Times New Roman"/>
          <w:sz w:val="24"/>
          <w:szCs w:val="24"/>
        </w:rPr>
        <w:t xml:space="preserve">kitting </w:t>
      </w:r>
      <w:r w:rsidRPr="008B672B">
        <w:rPr>
          <w:rFonts w:ascii="Times New Roman" w:hAnsi="Times New Roman" w:cs="Times New Roman"/>
          <w:sz w:val="24"/>
          <w:szCs w:val="24"/>
        </w:rPr>
        <w:t>system demonstrated to IEEE working group  that updates the ontology based on state information observations. (</w:t>
      </w:r>
      <w:r w:rsidRPr="008B672B">
        <w:rPr>
          <w:rFonts w:ascii="Times New Roman" w:hAnsi="Times New Roman" w:cs="Times New Roman"/>
          <w:b/>
          <w:sz w:val="24"/>
          <w:szCs w:val="24"/>
        </w:rPr>
        <w:t>Schlenoff</w:t>
      </w:r>
      <w:r w:rsidRPr="008B672B">
        <w:rPr>
          <w:rFonts w:ascii="Times New Roman" w:hAnsi="Times New Roman" w:cs="Times New Roman"/>
          <w:sz w:val="24"/>
          <w:szCs w:val="24"/>
        </w:rPr>
        <w:t>)</w:t>
      </w:r>
    </w:p>
    <w:p w:rsidR="009818D8" w:rsidRPr="008B672B" w:rsidRDefault="001806C4" w:rsidP="00E51095">
      <w:pPr>
        <w:pStyle w:val="NoSpacing"/>
        <w:numPr>
          <w:ilvl w:val="0"/>
          <w:numId w:val="22"/>
        </w:numPr>
        <w:rPr>
          <w:rFonts w:ascii="Times New Roman" w:hAnsi="Times New Roman" w:cs="Times New Roman"/>
          <w:sz w:val="24"/>
          <w:szCs w:val="24"/>
        </w:rPr>
      </w:pPr>
      <w:r w:rsidRPr="008B672B">
        <w:rPr>
          <w:rFonts w:ascii="Times New Roman" w:hAnsi="Times New Roman" w:cs="Times New Roman"/>
          <w:sz w:val="24"/>
          <w:szCs w:val="24"/>
        </w:rPr>
        <w:t>Develop a r</w:t>
      </w:r>
      <w:r w:rsidR="009818D8" w:rsidRPr="008B672B">
        <w:rPr>
          <w:rFonts w:ascii="Times New Roman" w:hAnsi="Times New Roman" w:cs="Times New Roman"/>
          <w:sz w:val="24"/>
          <w:szCs w:val="24"/>
        </w:rPr>
        <w:t>epresentation of detailed state information within the ontology and real-time knowledge base</w:t>
      </w:r>
      <w:r w:rsidR="0024424D">
        <w:rPr>
          <w:rFonts w:ascii="Times New Roman" w:hAnsi="Times New Roman" w:cs="Times New Roman"/>
          <w:sz w:val="24"/>
          <w:szCs w:val="24"/>
        </w:rPr>
        <w:t xml:space="preserve"> for the kitting application</w:t>
      </w:r>
      <w:r w:rsidR="009818D8" w:rsidRPr="008B672B">
        <w:rPr>
          <w:rFonts w:ascii="Times New Roman" w:hAnsi="Times New Roman" w:cs="Times New Roman"/>
          <w:sz w:val="24"/>
          <w:szCs w:val="24"/>
        </w:rPr>
        <w:t>.</w:t>
      </w:r>
      <w:r w:rsidR="00C10856" w:rsidRPr="008B672B">
        <w:rPr>
          <w:rFonts w:ascii="Times New Roman" w:hAnsi="Times New Roman" w:cs="Times New Roman"/>
          <w:sz w:val="24"/>
          <w:szCs w:val="24"/>
        </w:rPr>
        <w:t xml:space="preserve"> (</w:t>
      </w:r>
      <w:r w:rsidR="00C10856" w:rsidRPr="008B672B">
        <w:rPr>
          <w:rFonts w:ascii="Times New Roman" w:hAnsi="Times New Roman" w:cs="Times New Roman"/>
          <w:b/>
          <w:sz w:val="24"/>
          <w:szCs w:val="24"/>
        </w:rPr>
        <w:t>Schlenoff</w:t>
      </w:r>
      <w:r w:rsidR="00C10856" w:rsidRPr="008B672B">
        <w:rPr>
          <w:rFonts w:ascii="Times New Roman" w:hAnsi="Times New Roman" w:cs="Times New Roman"/>
          <w:sz w:val="24"/>
          <w:szCs w:val="24"/>
        </w:rPr>
        <w:t>)</w:t>
      </w:r>
    </w:p>
    <w:p w:rsidR="00184408" w:rsidRPr="008B672B" w:rsidRDefault="00184408" w:rsidP="00641B9B">
      <w:pPr>
        <w:pStyle w:val="NoSpacing"/>
        <w:rPr>
          <w:rFonts w:ascii="Times New Roman" w:hAnsi="Times New Roman" w:cs="Times New Roman"/>
          <w:b/>
          <w:sz w:val="24"/>
          <w:szCs w:val="24"/>
        </w:rPr>
      </w:pPr>
      <w:r w:rsidRPr="008B672B">
        <w:rPr>
          <w:rFonts w:ascii="Times New Roman" w:hAnsi="Times New Roman" w:cs="Times New Roman"/>
          <w:b/>
          <w:sz w:val="24"/>
          <w:szCs w:val="24"/>
        </w:rPr>
        <w:t>Q4</w:t>
      </w:r>
    </w:p>
    <w:p w:rsidR="00BF6DAA" w:rsidRPr="008B672B" w:rsidRDefault="00F65182" w:rsidP="00E51095">
      <w:pPr>
        <w:pStyle w:val="NoSpacing"/>
        <w:numPr>
          <w:ilvl w:val="0"/>
          <w:numId w:val="23"/>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Present a report to the IEEE W</w:t>
      </w:r>
      <w:r w:rsidR="00AA3D67" w:rsidRPr="008B672B">
        <w:rPr>
          <w:rFonts w:ascii="Times New Roman" w:hAnsi="Times New Roman" w:cs="Times New Roman"/>
          <w:sz w:val="24"/>
          <w:szCs w:val="24"/>
        </w:rPr>
        <w:t xml:space="preserve">orking </w:t>
      </w:r>
      <w:r w:rsidRPr="008B672B">
        <w:rPr>
          <w:rFonts w:ascii="Times New Roman" w:hAnsi="Times New Roman" w:cs="Times New Roman"/>
          <w:sz w:val="24"/>
          <w:szCs w:val="24"/>
        </w:rPr>
        <w:t>G</w:t>
      </w:r>
      <w:r w:rsidR="00AA3D67" w:rsidRPr="008B672B">
        <w:rPr>
          <w:rFonts w:ascii="Times New Roman" w:hAnsi="Times New Roman" w:cs="Times New Roman"/>
          <w:sz w:val="24"/>
          <w:szCs w:val="24"/>
        </w:rPr>
        <w:t>roup</w:t>
      </w:r>
      <w:r w:rsidRPr="008B672B">
        <w:rPr>
          <w:rFonts w:ascii="Times New Roman" w:hAnsi="Times New Roman" w:cs="Times New Roman"/>
          <w:sz w:val="24"/>
          <w:szCs w:val="24"/>
        </w:rPr>
        <w:t xml:space="preserve"> detailing our definitions of flexibility, the test methods that may be used to demonstrate flexibility, and a demonstration of how a knowledge representation can aid in assuring system flexibility and agility. (</w:t>
      </w:r>
      <w:r w:rsidRPr="008B672B">
        <w:rPr>
          <w:rFonts w:ascii="Times New Roman" w:hAnsi="Times New Roman" w:cs="Times New Roman"/>
          <w:b/>
          <w:sz w:val="24"/>
          <w:szCs w:val="24"/>
        </w:rPr>
        <w:t xml:space="preserve">Balakirsky </w:t>
      </w:r>
      <w:r w:rsidRPr="008B672B">
        <w:rPr>
          <w:rFonts w:ascii="Times New Roman" w:hAnsi="Times New Roman" w:cs="Times New Roman"/>
          <w:sz w:val="24"/>
          <w:szCs w:val="24"/>
        </w:rPr>
        <w:t>&amp; Kootbally</w:t>
      </w:r>
      <w:r w:rsidRPr="008B672B">
        <w:rPr>
          <w:rFonts w:ascii="Times New Roman" w:hAnsi="Times New Roman" w:cs="Times New Roman"/>
          <w:b/>
          <w:sz w:val="24"/>
          <w:szCs w:val="24"/>
        </w:rPr>
        <w:t>)</w:t>
      </w:r>
    </w:p>
    <w:p w:rsidR="00F65182" w:rsidRPr="008B672B" w:rsidRDefault="00F65182" w:rsidP="00E51095">
      <w:pPr>
        <w:pStyle w:val="NoSpacing"/>
        <w:numPr>
          <w:ilvl w:val="0"/>
          <w:numId w:val="23"/>
        </w:numPr>
        <w:rPr>
          <w:rFonts w:ascii="Times New Roman" w:hAnsi="Times New Roman" w:cs="Times New Roman"/>
          <w:sz w:val="24"/>
          <w:szCs w:val="24"/>
        </w:rPr>
      </w:pPr>
      <w:r w:rsidRPr="008B672B">
        <w:rPr>
          <w:rFonts w:ascii="Times New Roman" w:hAnsi="Times New Roman" w:cs="Times New Roman"/>
          <w:sz w:val="24"/>
          <w:szCs w:val="24"/>
        </w:rPr>
        <w:t xml:space="preserve">Augment our </w:t>
      </w:r>
      <w:r w:rsidR="0024424D">
        <w:rPr>
          <w:rFonts w:ascii="Times New Roman" w:hAnsi="Times New Roman" w:cs="Times New Roman"/>
          <w:sz w:val="24"/>
          <w:szCs w:val="24"/>
        </w:rPr>
        <w:t xml:space="preserve">kitting </w:t>
      </w:r>
      <w:r w:rsidRPr="008B672B">
        <w:rPr>
          <w:rFonts w:ascii="Times New Roman" w:hAnsi="Times New Roman" w:cs="Times New Roman"/>
          <w:sz w:val="24"/>
          <w:szCs w:val="24"/>
        </w:rPr>
        <w:t>planning system to detect action failures, retrieve appropriate responses from the ontology, and execute these contingency plans thus demonstrating the ability to adapt to error conditions</w:t>
      </w:r>
      <w:r w:rsidR="001806C4" w:rsidRPr="008B672B">
        <w:rPr>
          <w:rFonts w:ascii="Times New Roman" w:hAnsi="Times New Roman" w:cs="Times New Roman"/>
          <w:sz w:val="24"/>
          <w:szCs w:val="24"/>
        </w:rPr>
        <w:t>. Deliver the system</w:t>
      </w:r>
      <w:r w:rsidRPr="008B672B">
        <w:rPr>
          <w:rFonts w:ascii="Times New Roman" w:hAnsi="Times New Roman" w:cs="Times New Roman"/>
          <w:sz w:val="24"/>
          <w:szCs w:val="24"/>
        </w:rPr>
        <w:t xml:space="preserve"> to the IEEE working group. (</w:t>
      </w:r>
      <w:r w:rsidRPr="008B672B">
        <w:rPr>
          <w:rFonts w:ascii="Times New Roman" w:hAnsi="Times New Roman" w:cs="Times New Roman"/>
          <w:b/>
          <w:sz w:val="24"/>
          <w:szCs w:val="24"/>
        </w:rPr>
        <w:t>Kootbally</w:t>
      </w:r>
      <w:r w:rsidRPr="008B672B">
        <w:rPr>
          <w:rFonts w:ascii="Times New Roman" w:hAnsi="Times New Roman" w:cs="Times New Roman"/>
          <w:sz w:val="24"/>
          <w:szCs w:val="24"/>
        </w:rPr>
        <w:t xml:space="preserve"> &amp; Pietromartire)</w:t>
      </w:r>
    </w:p>
    <w:p w:rsidR="00F65182" w:rsidRPr="008B672B" w:rsidRDefault="00F65182" w:rsidP="00184408">
      <w:pPr>
        <w:pStyle w:val="NoSpacing"/>
        <w:rPr>
          <w:rFonts w:ascii="Times New Roman" w:hAnsi="Times New Roman" w:cs="Times New Roman"/>
          <w:color w:val="4F81BD" w:themeColor="accent1"/>
          <w:sz w:val="24"/>
          <w:szCs w:val="24"/>
        </w:rPr>
      </w:pPr>
    </w:p>
    <w:p w:rsidR="00184408" w:rsidRPr="008B672B" w:rsidRDefault="00ED773D" w:rsidP="00641B9B">
      <w:pPr>
        <w:pStyle w:val="NoSpacing"/>
        <w:rPr>
          <w:rFonts w:ascii="Times New Roman" w:hAnsi="Times New Roman" w:cs="Times New Roman"/>
          <w:b/>
          <w:sz w:val="24"/>
          <w:szCs w:val="24"/>
          <w:u w:val="single"/>
        </w:rPr>
      </w:pPr>
      <w:r w:rsidRPr="008B672B">
        <w:rPr>
          <w:rFonts w:ascii="Times New Roman" w:hAnsi="Times New Roman" w:cs="Times New Roman"/>
          <w:b/>
          <w:sz w:val="24"/>
          <w:szCs w:val="24"/>
          <w:u w:val="single"/>
        </w:rPr>
        <w:t>FY 2014 Milestones:</w:t>
      </w:r>
    </w:p>
    <w:p w:rsidR="00F216FE" w:rsidRPr="008B672B" w:rsidRDefault="00F216FE"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Develop a knowledge representation to support robotic kitting, packaging, and palletizing operations in manufacturing and provide the technical basis for standards that enable more rapid deployment and re-tasking of robotic systems in these applications, resulting in more agile and productive assembly and packaging processes.</w:t>
      </w:r>
    </w:p>
    <w:p w:rsidR="00641B9B" w:rsidRPr="008B672B" w:rsidRDefault="001806C4"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Develop the f</w:t>
      </w:r>
      <w:r w:rsidR="00BF6DAA" w:rsidRPr="008B672B">
        <w:rPr>
          <w:rFonts w:ascii="Times New Roman" w:hAnsi="Times New Roman" w:cs="Times New Roman"/>
          <w:sz w:val="24"/>
          <w:szCs w:val="24"/>
        </w:rPr>
        <w:t>irst</w:t>
      </w:r>
      <w:r w:rsidR="00641B9B" w:rsidRPr="008B672B">
        <w:rPr>
          <w:rFonts w:ascii="Times New Roman" w:hAnsi="Times New Roman" w:cs="Times New Roman"/>
          <w:sz w:val="24"/>
          <w:szCs w:val="24"/>
        </w:rPr>
        <w:t xml:space="preserve"> </w:t>
      </w:r>
      <w:r w:rsidR="00980FD9" w:rsidRPr="008B672B">
        <w:rPr>
          <w:rFonts w:ascii="Times New Roman" w:hAnsi="Times New Roman" w:cs="Times New Roman"/>
          <w:sz w:val="24"/>
          <w:szCs w:val="24"/>
        </w:rPr>
        <w:t>draft</w:t>
      </w:r>
      <w:r w:rsidR="00641B9B" w:rsidRPr="008B672B">
        <w:rPr>
          <w:rFonts w:ascii="Times New Roman" w:hAnsi="Times New Roman" w:cs="Times New Roman"/>
          <w:sz w:val="24"/>
          <w:szCs w:val="24"/>
        </w:rPr>
        <w:t xml:space="preserve"> of</w:t>
      </w:r>
      <w:r w:rsidR="00BE7FFB" w:rsidRPr="008B672B">
        <w:rPr>
          <w:rFonts w:ascii="Times New Roman" w:hAnsi="Times New Roman" w:cs="Times New Roman"/>
          <w:sz w:val="24"/>
          <w:szCs w:val="24"/>
        </w:rPr>
        <w:t xml:space="preserve"> </w:t>
      </w:r>
      <w:r w:rsidR="00980FD9" w:rsidRPr="008B672B">
        <w:rPr>
          <w:rFonts w:ascii="Times New Roman" w:hAnsi="Times New Roman" w:cs="Times New Roman"/>
          <w:sz w:val="24"/>
          <w:szCs w:val="24"/>
        </w:rPr>
        <w:t>a new</w:t>
      </w:r>
      <w:r w:rsidR="00641B9B" w:rsidRPr="008B672B">
        <w:rPr>
          <w:rFonts w:ascii="Times New Roman" w:hAnsi="Times New Roman" w:cs="Times New Roman"/>
          <w:sz w:val="24"/>
          <w:szCs w:val="24"/>
        </w:rPr>
        <w:t xml:space="preserve"> standard</w:t>
      </w:r>
      <w:r w:rsidR="004370ED" w:rsidRPr="008B672B">
        <w:rPr>
          <w:rFonts w:ascii="Times New Roman" w:hAnsi="Times New Roman" w:cs="Times New Roman"/>
          <w:sz w:val="24"/>
          <w:szCs w:val="24"/>
        </w:rPr>
        <w:t xml:space="preserve"> on knowledge abstractions for manufacturing</w:t>
      </w:r>
      <w:r w:rsidR="00A05B8E" w:rsidRPr="008B672B">
        <w:rPr>
          <w:rFonts w:ascii="Times New Roman" w:hAnsi="Times New Roman" w:cs="Times New Roman"/>
          <w:sz w:val="24"/>
          <w:szCs w:val="24"/>
        </w:rPr>
        <w:t xml:space="preserve"> in cooperation with the IEEE Working Group</w:t>
      </w:r>
      <w:r w:rsidR="00641B9B" w:rsidRPr="008B672B">
        <w:rPr>
          <w:rFonts w:ascii="Times New Roman" w:hAnsi="Times New Roman" w:cs="Times New Roman"/>
          <w:sz w:val="24"/>
          <w:szCs w:val="24"/>
        </w:rPr>
        <w:t>.</w:t>
      </w:r>
    </w:p>
    <w:p w:rsidR="00641B9B" w:rsidRPr="008B672B" w:rsidRDefault="00117A3F"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 xml:space="preserve">Propose </w:t>
      </w:r>
      <w:r w:rsidR="004370ED" w:rsidRPr="008B672B">
        <w:rPr>
          <w:rFonts w:ascii="Times New Roman" w:hAnsi="Times New Roman" w:cs="Times New Roman"/>
          <w:sz w:val="24"/>
          <w:szCs w:val="24"/>
        </w:rPr>
        <w:t xml:space="preserve">our sample </w:t>
      </w:r>
      <w:r w:rsidR="005B7183" w:rsidRPr="008B672B">
        <w:rPr>
          <w:rFonts w:ascii="Times New Roman" w:hAnsi="Times New Roman" w:cs="Times New Roman"/>
          <w:sz w:val="24"/>
          <w:szCs w:val="24"/>
        </w:rPr>
        <w:t>planning system</w:t>
      </w:r>
      <w:r w:rsidR="004370ED" w:rsidRPr="008B672B">
        <w:rPr>
          <w:rFonts w:ascii="Times New Roman" w:hAnsi="Times New Roman" w:cs="Times New Roman"/>
          <w:sz w:val="24"/>
          <w:szCs w:val="24"/>
        </w:rPr>
        <w:t>, test methods, and performance metrics</w:t>
      </w:r>
      <w:r w:rsidR="005B7183" w:rsidRPr="008B672B">
        <w:rPr>
          <w:rFonts w:ascii="Times New Roman" w:hAnsi="Times New Roman" w:cs="Times New Roman"/>
          <w:sz w:val="24"/>
          <w:szCs w:val="24"/>
        </w:rPr>
        <w:t xml:space="preserve"> to the standards committee as performance evaluation tool</w:t>
      </w:r>
      <w:r w:rsidR="004370ED" w:rsidRPr="008B672B">
        <w:rPr>
          <w:rFonts w:ascii="Times New Roman" w:hAnsi="Times New Roman" w:cs="Times New Roman"/>
          <w:sz w:val="24"/>
          <w:szCs w:val="24"/>
        </w:rPr>
        <w:t>s</w:t>
      </w:r>
      <w:r w:rsidR="005B7183" w:rsidRPr="008B672B">
        <w:rPr>
          <w:rFonts w:ascii="Times New Roman" w:hAnsi="Times New Roman" w:cs="Times New Roman"/>
          <w:sz w:val="24"/>
          <w:szCs w:val="24"/>
        </w:rPr>
        <w:t xml:space="preserve"> for the emerging </w:t>
      </w:r>
      <w:r w:rsidR="004370ED" w:rsidRPr="008B672B">
        <w:rPr>
          <w:rFonts w:ascii="Times New Roman" w:hAnsi="Times New Roman" w:cs="Times New Roman"/>
          <w:sz w:val="24"/>
          <w:szCs w:val="24"/>
        </w:rPr>
        <w:t xml:space="preserve">abstraction </w:t>
      </w:r>
      <w:r w:rsidR="005B7183" w:rsidRPr="008B672B">
        <w:rPr>
          <w:rFonts w:ascii="Times New Roman" w:hAnsi="Times New Roman" w:cs="Times New Roman"/>
          <w:sz w:val="24"/>
          <w:szCs w:val="24"/>
        </w:rPr>
        <w:t>standard.</w:t>
      </w:r>
    </w:p>
    <w:p w:rsidR="00D55F0B" w:rsidRPr="008B672B" w:rsidRDefault="00117A3F"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 xml:space="preserve">Propose </w:t>
      </w:r>
      <w:r w:rsidR="00444855" w:rsidRPr="008B672B">
        <w:rPr>
          <w:rFonts w:ascii="Times New Roman" w:hAnsi="Times New Roman" w:cs="Times New Roman"/>
          <w:sz w:val="24"/>
          <w:szCs w:val="24"/>
        </w:rPr>
        <w:t xml:space="preserve">the </w:t>
      </w:r>
      <w:r w:rsidR="005B7183" w:rsidRPr="008B672B">
        <w:rPr>
          <w:rFonts w:ascii="Times New Roman" w:hAnsi="Times New Roman" w:cs="Times New Roman"/>
          <w:sz w:val="24"/>
          <w:szCs w:val="24"/>
        </w:rPr>
        <w:t>simulat</w:t>
      </w:r>
      <w:r w:rsidR="004370ED" w:rsidRPr="008B672B">
        <w:rPr>
          <w:rFonts w:ascii="Times New Roman" w:hAnsi="Times New Roman" w:cs="Times New Roman"/>
          <w:sz w:val="24"/>
          <w:szCs w:val="24"/>
        </w:rPr>
        <w:t>ed manufacturing cell</w:t>
      </w:r>
      <w:r w:rsidR="005B7183" w:rsidRPr="008B672B">
        <w:rPr>
          <w:rFonts w:ascii="Times New Roman" w:hAnsi="Times New Roman" w:cs="Times New Roman"/>
          <w:sz w:val="24"/>
          <w:szCs w:val="24"/>
        </w:rPr>
        <w:t xml:space="preserve"> to the standards committee as a performance evaluation tool for the emerging </w:t>
      </w:r>
      <w:r w:rsidR="004370ED" w:rsidRPr="008B672B">
        <w:rPr>
          <w:rFonts w:ascii="Times New Roman" w:hAnsi="Times New Roman" w:cs="Times New Roman"/>
          <w:sz w:val="24"/>
          <w:szCs w:val="24"/>
        </w:rPr>
        <w:t xml:space="preserve">abstraction </w:t>
      </w:r>
      <w:r w:rsidR="005B7183" w:rsidRPr="008B672B">
        <w:rPr>
          <w:rFonts w:ascii="Times New Roman" w:hAnsi="Times New Roman" w:cs="Times New Roman"/>
          <w:sz w:val="24"/>
          <w:szCs w:val="24"/>
        </w:rPr>
        <w:t>standard.</w:t>
      </w:r>
    </w:p>
    <w:p w:rsidR="00B82D7D" w:rsidRPr="008B672B" w:rsidRDefault="00B82D7D"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Migrate</w:t>
      </w:r>
      <w:r w:rsidR="001806C4" w:rsidRPr="008B672B">
        <w:rPr>
          <w:rFonts w:ascii="Times New Roman" w:hAnsi="Times New Roman" w:cs="Times New Roman"/>
          <w:sz w:val="24"/>
          <w:szCs w:val="24"/>
        </w:rPr>
        <w:t xml:space="preserve"> the</w:t>
      </w:r>
      <w:r w:rsidRPr="008B672B">
        <w:rPr>
          <w:rFonts w:ascii="Times New Roman" w:hAnsi="Times New Roman" w:cs="Times New Roman"/>
          <w:sz w:val="24"/>
          <w:szCs w:val="24"/>
        </w:rPr>
        <w:t xml:space="preserve"> system to </w:t>
      </w:r>
      <w:r w:rsidR="004370ED" w:rsidRPr="008B672B">
        <w:rPr>
          <w:rFonts w:ascii="Times New Roman" w:hAnsi="Times New Roman" w:cs="Times New Roman"/>
          <w:sz w:val="24"/>
          <w:szCs w:val="24"/>
        </w:rPr>
        <w:t xml:space="preserve">our </w:t>
      </w:r>
      <w:proofErr w:type="spellStart"/>
      <w:r w:rsidR="004370ED" w:rsidRPr="008B672B">
        <w:rPr>
          <w:rFonts w:ascii="Times New Roman" w:hAnsi="Times New Roman" w:cs="Times New Roman"/>
          <w:sz w:val="24"/>
          <w:szCs w:val="24"/>
        </w:rPr>
        <w:t>testbed</w:t>
      </w:r>
      <w:proofErr w:type="spellEnd"/>
      <w:r w:rsidRPr="008B672B">
        <w:rPr>
          <w:rFonts w:ascii="Times New Roman" w:hAnsi="Times New Roman" w:cs="Times New Roman"/>
          <w:sz w:val="24"/>
          <w:szCs w:val="24"/>
        </w:rPr>
        <w:t xml:space="preserve"> hardware</w:t>
      </w:r>
      <w:r w:rsidR="004370ED" w:rsidRPr="008B672B">
        <w:rPr>
          <w:rFonts w:ascii="Times New Roman" w:hAnsi="Times New Roman" w:cs="Times New Roman"/>
          <w:sz w:val="24"/>
          <w:szCs w:val="24"/>
        </w:rPr>
        <w:t xml:space="preserve"> to provide further validation of our approach on actual robotic hardware</w:t>
      </w:r>
      <w:r w:rsidRPr="008B672B">
        <w:rPr>
          <w:rFonts w:ascii="Times New Roman" w:hAnsi="Times New Roman" w:cs="Times New Roman"/>
          <w:sz w:val="24"/>
          <w:szCs w:val="24"/>
        </w:rPr>
        <w:t>.</w:t>
      </w:r>
    </w:p>
    <w:p w:rsidR="00D55F0B" w:rsidRPr="008B672B" w:rsidRDefault="00D55F0B" w:rsidP="00D55F0B">
      <w:pPr>
        <w:pStyle w:val="NoSpacing"/>
        <w:rPr>
          <w:rFonts w:ascii="Times New Roman" w:hAnsi="Times New Roman" w:cs="Times New Roman"/>
          <w:sz w:val="24"/>
          <w:szCs w:val="24"/>
        </w:rPr>
      </w:pPr>
    </w:p>
    <w:p w:rsidR="00A614F0" w:rsidRPr="008B672B" w:rsidRDefault="00A614F0" w:rsidP="00A614F0">
      <w:pPr>
        <w:rPr>
          <w:rFonts w:ascii="Times New Roman" w:hAnsi="Times New Roman" w:cs="Times New Roman"/>
          <w:sz w:val="24"/>
          <w:szCs w:val="24"/>
        </w:rPr>
      </w:pPr>
      <w:r w:rsidRPr="008B672B">
        <w:rPr>
          <w:rFonts w:ascii="Times New Roman" w:hAnsi="Times New Roman" w:cs="Times New Roman"/>
          <w:b/>
          <w:sz w:val="24"/>
          <w:szCs w:val="24"/>
        </w:rPr>
        <w:t xml:space="preserve">Project Outcomes:  </w:t>
      </w:r>
      <w:r w:rsidR="001A7D3B" w:rsidRPr="008B672B">
        <w:rPr>
          <w:rFonts w:ascii="Times New Roman" w:hAnsi="Times New Roman" w:cs="Times New Roman"/>
          <w:sz w:val="24"/>
          <w:szCs w:val="24"/>
        </w:rPr>
        <w:t xml:space="preserve">New measurement science techniques and standards for knowledge representation, planning, and modeling </w:t>
      </w:r>
      <w:r w:rsidR="00117A3F" w:rsidRPr="008B672B">
        <w:rPr>
          <w:rFonts w:ascii="Times New Roman" w:hAnsi="Times New Roman" w:cs="Times New Roman"/>
          <w:sz w:val="24"/>
          <w:szCs w:val="24"/>
        </w:rPr>
        <w:t>for kitting, an important task in its own right,</w:t>
      </w:r>
      <w:r w:rsidR="00BF2683"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will</w:t>
      </w:r>
      <w:r w:rsidR="00BF2683" w:rsidRPr="008B672B">
        <w:rPr>
          <w:rFonts w:ascii="Times New Roman" w:hAnsi="Times New Roman" w:cs="Times New Roman"/>
          <w:sz w:val="24"/>
          <w:szCs w:val="24"/>
        </w:rPr>
        <w:t xml:space="preserve"> </w:t>
      </w:r>
      <w:r w:rsidR="00117A3F" w:rsidRPr="008B672B">
        <w:rPr>
          <w:rFonts w:ascii="Times New Roman" w:hAnsi="Times New Roman" w:cs="Times New Roman"/>
          <w:sz w:val="24"/>
          <w:szCs w:val="24"/>
        </w:rPr>
        <w:t xml:space="preserve">start to </w:t>
      </w:r>
      <w:r w:rsidR="00BF2683" w:rsidRPr="008B672B">
        <w:rPr>
          <w:rFonts w:ascii="Times New Roman" w:hAnsi="Times New Roman" w:cs="Times New Roman"/>
          <w:sz w:val="24"/>
          <w:szCs w:val="24"/>
        </w:rPr>
        <w:t>address</w:t>
      </w:r>
      <w:r w:rsidR="00117A3F" w:rsidRPr="008B672B">
        <w:rPr>
          <w:rFonts w:ascii="Times New Roman" w:hAnsi="Times New Roman" w:cs="Times New Roman"/>
          <w:sz w:val="24"/>
          <w:szCs w:val="24"/>
        </w:rPr>
        <w:t xml:space="preserve"> assembly</w:t>
      </w:r>
      <w:r w:rsidR="001A7D3B" w:rsidRPr="008B672B">
        <w:rPr>
          <w:rFonts w:ascii="Times New Roman" w:hAnsi="Times New Roman" w:cs="Times New Roman"/>
          <w:sz w:val="24"/>
          <w:szCs w:val="24"/>
        </w:rPr>
        <w:t xml:space="preserve"> </w:t>
      </w:r>
      <w:r w:rsidR="00117A3F" w:rsidRPr="008B672B">
        <w:rPr>
          <w:rFonts w:ascii="Times New Roman" w:hAnsi="Times New Roman" w:cs="Times New Roman"/>
          <w:sz w:val="24"/>
          <w:szCs w:val="24"/>
        </w:rPr>
        <w:t xml:space="preserve">in </w:t>
      </w:r>
      <w:r w:rsidR="001A7D3B" w:rsidRPr="008B672B">
        <w:rPr>
          <w:rFonts w:ascii="Times New Roman" w:hAnsi="Times New Roman" w:cs="Times New Roman"/>
          <w:sz w:val="24"/>
          <w:szCs w:val="24"/>
        </w:rPr>
        <w:t xml:space="preserve">manufacturing. </w:t>
      </w:r>
    </w:p>
    <w:p w:rsidR="00D548C2" w:rsidRPr="008B672B" w:rsidRDefault="00A614F0" w:rsidP="00EE07EC">
      <w:pPr>
        <w:rPr>
          <w:rFonts w:ascii="Times New Roman" w:hAnsi="Times New Roman" w:cs="Times New Roman"/>
          <w:sz w:val="24"/>
          <w:szCs w:val="24"/>
        </w:rPr>
      </w:pPr>
      <w:r w:rsidRPr="008B672B">
        <w:rPr>
          <w:rFonts w:ascii="Times New Roman" w:hAnsi="Times New Roman" w:cs="Times New Roman"/>
          <w:b/>
          <w:sz w:val="24"/>
          <w:szCs w:val="24"/>
        </w:rPr>
        <w:t>Project Impact:</w:t>
      </w:r>
      <w:r w:rsidR="001A7D3B" w:rsidRPr="008B672B">
        <w:rPr>
          <w:rFonts w:ascii="Times New Roman" w:hAnsi="Times New Roman" w:cs="Times New Roman"/>
          <w:i/>
          <w:sz w:val="24"/>
          <w:szCs w:val="24"/>
        </w:rPr>
        <w:t xml:space="preserve"> </w:t>
      </w:r>
      <w:r w:rsidR="001A7D3B" w:rsidRPr="008B672B">
        <w:rPr>
          <w:rFonts w:ascii="Times New Roman" w:hAnsi="Times New Roman" w:cs="Times New Roman"/>
          <w:sz w:val="24"/>
          <w:szCs w:val="24"/>
        </w:rPr>
        <w:t xml:space="preserve">Industrial adoption of new robot knowledge representation standards will allow for the comparison of robot planning and knowledge generation systems with applications for </w:t>
      </w:r>
      <w:r w:rsidR="00117A3F" w:rsidRPr="008B672B">
        <w:rPr>
          <w:rFonts w:ascii="Times New Roman" w:hAnsi="Times New Roman" w:cs="Times New Roman"/>
          <w:sz w:val="24"/>
          <w:szCs w:val="24"/>
        </w:rPr>
        <w:t>kitting and assembly</w:t>
      </w:r>
      <w:r w:rsidR="001A7D3B" w:rsidRPr="008B672B">
        <w:rPr>
          <w:rFonts w:ascii="Times New Roman" w:hAnsi="Times New Roman" w:cs="Times New Roman"/>
          <w:sz w:val="24"/>
          <w:szCs w:val="24"/>
        </w:rPr>
        <w:t xml:space="preserve"> in manufacturing. This will </w:t>
      </w:r>
      <w:r w:rsidR="00117A3F" w:rsidRPr="008B672B">
        <w:rPr>
          <w:rFonts w:ascii="Times New Roman" w:hAnsi="Times New Roman" w:cs="Times New Roman"/>
          <w:sz w:val="24"/>
          <w:szCs w:val="24"/>
        </w:rPr>
        <w:t xml:space="preserve">ultimately </w:t>
      </w:r>
      <w:r w:rsidR="001A7D3B" w:rsidRPr="008B672B">
        <w:rPr>
          <w:rFonts w:ascii="Times New Roman" w:hAnsi="Times New Roman" w:cs="Times New Roman"/>
          <w:sz w:val="24"/>
          <w:szCs w:val="24"/>
        </w:rPr>
        <w:t>allow for flexible manufacturing robots that can be rapidly re</w:t>
      </w:r>
      <w:r w:rsidR="00FB4D35" w:rsidRPr="008B672B">
        <w:rPr>
          <w:rFonts w:ascii="Times New Roman" w:hAnsi="Times New Roman" w:cs="Times New Roman"/>
          <w:sz w:val="24"/>
          <w:szCs w:val="24"/>
        </w:rPr>
        <w:t>-</w:t>
      </w:r>
      <w:r w:rsidR="001A7D3B" w:rsidRPr="008B672B">
        <w:rPr>
          <w:rFonts w:ascii="Times New Roman" w:hAnsi="Times New Roman" w:cs="Times New Roman"/>
          <w:sz w:val="24"/>
          <w:szCs w:val="24"/>
        </w:rPr>
        <w:t>tasked to perform a variety of functions.</w:t>
      </w:r>
    </w:p>
    <w:p w:rsidR="00FB4D35" w:rsidRPr="008B672B" w:rsidRDefault="00FB4D35" w:rsidP="00EE07EC">
      <w:pPr>
        <w:rPr>
          <w:rFonts w:ascii="Times New Roman" w:hAnsi="Times New Roman" w:cs="Times New Roman"/>
          <w:sz w:val="24"/>
          <w:szCs w:val="24"/>
        </w:rPr>
      </w:pPr>
    </w:p>
    <w:sectPr w:rsidR="00FB4D35" w:rsidRPr="008B672B" w:rsidSect="00CA7718">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E9" w:rsidRDefault="00D91CE9" w:rsidP="00885367">
      <w:pPr>
        <w:spacing w:after="0" w:line="240" w:lineRule="auto"/>
      </w:pPr>
      <w:r>
        <w:separator/>
      </w:r>
    </w:p>
  </w:endnote>
  <w:endnote w:type="continuationSeparator" w:id="0">
    <w:p w:rsidR="00D91CE9" w:rsidRDefault="00D91CE9" w:rsidP="0088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oper Black"/>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E9" w:rsidRDefault="00D91CE9" w:rsidP="00885367">
      <w:pPr>
        <w:spacing w:after="0" w:line="240" w:lineRule="auto"/>
      </w:pPr>
      <w:r>
        <w:separator/>
      </w:r>
    </w:p>
  </w:footnote>
  <w:footnote w:type="continuationSeparator" w:id="0">
    <w:p w:rsidR="00D91CE9" w:rsidRDefault="00D91CE9" w:rsidP="008853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61B"/>
    <w:multiLevelType w:val="hybridMultilevel"/>
    <w:tmpl w:val="5D04C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801660"/>
    <w:multiLevelType w:val="hybridMultilevel"/>
    <w:tmpl w:val="3796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5E4A"/>
    <w:multiLevelType w:val="hybridMultilevel"/>
    <w:tmpl w:val="130E7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986A7C"/>
    <w:multiLevelType w:val="hybridMultilevel"/>
    <w:tmpl w:val="A414F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073D2"/>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65EC2"/>
    <w:multiLevelType w:val="hybridMultilevel"/>
    <w:tmpl w:val="0D2A5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BA1C0C"/>
    <w:multiLevelType w:val="hybridMultilevel"/>
    <w:tmpl w:val="5A2826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5503E5"/>
    <w:multiLevelType w:val="hybridMultilevel"/>
    <w:tmpl w:val="137E051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260EAE"/>
    <w:multiLevelType w:val="hybridMultilevel"/>
    <w:tmpl w:val="45B4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36355"/>
    <w:multiLevelType w:val="hybridMultilevel"/>
    <w:tmpl w:val="E3CC8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324F9C"/>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008A5"/>
    <w:multiLevelType w:val="hybridMultilevel"/>
    <w:tmpl w:val="33D83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17ACD"/>
    <w:multiLevelType w:val="hybridMultilevel"/>
    <w:tmpl w:val="371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1B0BCC"/>
    <w:multiLevelType w:val="hybridMultilevel"/>
    <w:tmpl w:val="851E4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EF1AFC"/>
    <w:multiLevelType w:val="hybridMultilevel"/>
    <w:tmpl w:val="CDB2D022"/>
    <w:lvl w:ilvl="0" w:tplc="72686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FF5937"/>
    <w:multiLevelType w:val="hybridMultilevel"/>
    <w:tmpl w:val="D7BC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A3FE1"/>
    <w:multiLevelType w:val="hybridMultilevel"/>
    <w:tmpl w:val="A1302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5E3357"/>
    <w:multiLevelType w:val="hybridMultilevel"/>
    <w:tmpl w:val="C090C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023059"/>
    <w:multiLevelType w:val="hybridMultilevel"/>
    <w:tmpl w:val="FA74E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477880"/>
    <w:multiLevelType w:val="hybridMultilevel"/>
    <w:tmpl w:val="18F826A8"/>
    <w:lvl w:ilvl="0" w:tplc="FBE66B98">
      <w:start w:val="1"/>
      <w:numFmt w:val="decimal"/>
      <w:lvlText w:val="%1."/>
      <w:lvlJc w:val="left"/>
      <w:pPr>
        <w:ind w:left="720" w:hanging="360"/>
      </w:pPr>
      <w:rPr>
        <w:rFonts w:ascii="Arial"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B5D47"/>
    <w:multiLevelType w:val="hybridMultilevel"/>
    <w:tmpl w:val="8696C1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B63E9F"/>
    <w:multiLevelType w:val="hybridMultilevel"/>
    <w:tmpl w:val="4170D0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D5F0298"/>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4"/>
  </w:num>
  <w:num w:numId="4">
    <w:abstractNumId w:val="8"/>
  </w:num>
  <w:num w:numId="5">
    <w:abstractNumId w:val="1"/>
  </w:num>
  <w:num w:numId="6">
    <w:abstractNumId w:val="2"/>
  </w:num>
  <w:num w:numId="7">
    <w:abstractNumId w:val="3"/>
  </w:num>
  <w:num w:numId="8">
    <w:abstractNumId w:val="9"/>
  </w:num>
  <w:num w:numId="9">
    <w:abstractNumId w:val="0"/>
  </w:num>
  <w:num w:numId="10">
    <w:abstractNumId w:val="5"/>
  </w:num>
  <w:num w:numId="11">
    <w:abstractNumId w:val="18"/>
  </w:num>
  <w:num w:numId="12">
    <w:abstractNumId w:val="13"/>
  </w:num>
  <w:num w:numId="13">
    <w:abstractNumId w:val="16"/>
  </w:num>
  <w:num w:numId="14">
    <w:abstractNumId w:val="11"/>
  </w:num>
  <w:num w:numId="15">
    <w:abstractNumId w:val="17"/>
  </w:num>
  <w:num w:numId="16">
    <w:abstractNumId w:val="19"/>
  </w:num>
  <w:num w:numId="17">
    <w:abstractNumId w:val="14"/>
  </w:num>
  <w:num w:numId="18">
    <w:abstractNumId w:val="12"/>
  </w:num>
  <w:num w:numId="19">
    <w:abstractNumId w:val="22"/>
  </w:num>
  <w:num w:numId="20">
    <w:abstractNumId w:val="21"/>
  </w:num>
  <w:num w:numId="21">
    <w:abstractNumId w:val="6"/>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F1"/>
    <w:rsid w:val="00002F52"/>
    <w:rsid w:val="00007325"/>
    <w:rsid w:val="0003105A"/>
    <w:rsid w:val="00031315"/>
    <w:rsid w:val="0003706E"/>
    <w:rsid w:val="00046D89"/>
    <w:rsid w:val="00050DC6"/>
    <w:rsid w:val="00053740"/>
    <w:rsid w:val="000539CB"/>
    <w:rsid w:val="00055F90"/>
    <w:rsid w:val="00057A35"/>
    <w:rsid w:val="00082B13"/>
    <w:rsid w:val="00082EFB"/>
    <w:rsid w:val="000A5224"/>
    <w:rsid w:val="000C2218"/>
    <w:rsid w:val="000C7D70"/>
    <w:rsid w:val="000D7EEB"/>
    <w:rsid w:val="000F0FBC"/>
    <w:rsid w:val="000F1FDE"/>
    <w:rsid w:val="000F4FFA"/>
    <w:rsid w:val="000F5AA5"/>
    <w:rsid w:val="00104516"/>
    <w:rsid w:val="00117A3F"/>
    <w:rsid w:val="0012719B"/>
    <w:rsid w:val="00161D01"/>
    <w:rsid w:val="00164BDB"/>
    <w:rsid w:val="001806C4"/>
    <w:rsid w:val="00184408"/>
    <w:rsid w:val="001A6699"/>
    <w:rsid w:val="001A7D3B"/>
    <w:rsid w:val="001C46CC"/>
    <w:rsid w:val="001D1C09"/>
    <w:rsid w:val="001E4F82"/>
    <w:rsid w:val="001E70D5"/>
    <w:rsid w:val="001F5A91"/>
    <w:rsid w:val="00201697"/>
    <w:rsid w:val="00237ABB"/>
    <w:rsid w:val="002428CB"/>
    <w:rsid w:val="0024424D"/>
    <w:rsid w:val="00245DC5"/>
    <w:rsid w:val="002620D6"/>
    <w:rsid w:val="00264769"/>
    <w:rsid w:val="002649E1"/>
    <w:rsid w:val="00272CB3"/>
    <w:rsid w:val="00281C4F"/>
    <w:rsid w:val="00291536"/>
    <w:rsid w:val="00296A58"/>
    <w:rsid w:val="002A026E"/>
    <w:rsid w:val="002A20C8"/>
    <w:rsid w:val="002A458B"/>
    <w:rsid w:val="002B72AD"/>
    <w:rsid w:val="002C17DE"/>
    <w:rsid w:val="002C5AEF"/>
    <w:rsid w:val="002D756F"/>
    <w:rsid w:val="002E2EDA"/>
    <w:rsid w:val="002E49B7"/>
    <w:rsid w:val="002F3E01"/>
    <w:rsid w:val="002F4C83"/>
    <w:rsid w:val="002F612B"/>
    <w:rsid w:val="00301DCD"/>
    <w:rsid w:val="00316FC4"/>
    <w:rsid w:val="003201F2"/>
    <w:rsid w:val="00333727"/>
    <w:rsid w:val="003343E1"/>
    <w:rsid w:val="00341081"/>
    <w:rsid w:val="00345903"/>
    <w:rsid w:val="003535DC"/>
    <w:rsid w:val="0035458A"/>
    <w:rsid w:val="00355BE9"/>
    <w:rsid w:val="00370F16"/>
    <w:rsid w:val="0037308F"/>
    <w:rsid w:val="00377458"/>
    <w:rsid w:val="003A77A3"/>
    <w:rsid w:val="003B11A0"/>
    <w:rsid w:val="003B575F"/>
    <w:rsid w:val="003C09A6"/>
    <w:rsid w:val="003C6764"/>
    <w:rsid w:val="003D0F65"/>
    <w:rsid w:val="00401F5B"/>
    <w:rsid w:val="0040723B"/>
    <w:rsid w:val="00412A9C"/>
    <w:rsid w:val="0042425A"/>
    <w:rsid w:val="00437072"/>
    <w:rsid w:val="004370ED"/>
    <w:rsid w:val="00444855"/>
    <w:rsid w:val="00452019"/>
    <w:rsid w:val="0045250B"/>
    <w:rsid w:val="00465112"/>
    <w:rsid w:val="00467852"/>
    <w:rsid w:val="004A133C"/>
    <w:rsid w:val="004A2204"/>
    <w:rsid w:val="004A47E8"/>
    <w:rsid w:val="004A56A9"/>
    <w:rsid w:val="004B6D64"/>
    <w:rsid w:val="004F42AE"/>
    <w:rsid w:val="00502E6B"/>
    <w:rsid w:val="0050515D"/>
    <w:rsid w:val="00511DE5"/>
    <w:rsid w:val="005211DE"/>
    <w:rsid w:val="005261D8"/>
    <w:rsid w:val="00550850"/>
    <w:rsid w:val="005537E4"/>
    <w:rsid w:val="00566113"/>
    <w:rsid w:val="0057169B"/>
    <w:rsid w:val="00571DE4"/>
    <w:rsid w:val="005730E5"/>
    <w:rsid w:val="00582938"/>
    <w:rsid w:val="00593BB6"/>
    <w:rsid w:val="005B7183"/>
    <w:rsid w:val="005D0CF8"/>
    <w:rsid w:val="005E25DE"/>
    <w:rsid w:val="005E7A74"/>
    <w:rsid w:val="00600FFD"/>
    <w:rsid w:val="00603979"/>
    <w:rsid w:val="00611F0A"/>
    <w:rsid w:val="00641B9B"/>
    <w:rsid w:val="00662723"/>
    <w:rsid w:val="00663548"/>
    <w:rsid w:val="00666BDB"/>
    <w:rsid w:val="006B117B"/>
    <w:rsid w:val="006C5E17"/>
    <w:rsid w:val="006C62A2"/>
    <w:rsid w:val="006D3404"/>
    <w:rsid w:val="006E5089"/>
    <w:rsid w:val="006E7417"/>
    <w:rsid w:val="006F17AA"/>
    <w:rsid w:val="006F52D3"/>
    <w:rsid w:val="006F6095"/>
    <w:rsid w:val="006F692E"/>
    <w:rsid w:val="006F7644"/>
    <w:rsid w:val="00703922"/>
    <w:rsid w:val="00731152"/>
    <w:rsid w:val="00761C92"/>
    <w:rsid w:val="007635AA"/>
    <w:rsid w:val="007709A0"/>
    <w:rsid w:val="00774E62"/>
    <w:rsid w:val="00780CD7"/>
    <w:rsid w:val="0078450C"/>
    <w:rsid w:val="00787CD2"/>
    <w:rsid w:val="00797872"/>
    <w:rsid w:val="007B18E7"/>
    <w:rsid w:val="007B35A3"/>
    <w:rsid w:val="007C13ED"/>
    <w:rsid w:val="007C6CEB"/>
    <w:rsid w:val="007C74EF"/>
    <w:rsid w:val="007C77E9"/>
    <w:rsid w:val="007D12FA"/>
    <w:rsid w:val="007D198A"/>
    <w:rsid w:val="007F67C3"/>
    <w:rsid w:val="00802A8D"/>
    <w:rsid w:val="00857E87"/>
    <w:rsid w:val="00873732"/>
    <w:rsid w:val="0087782F"/>
    <w:rsid w:val="00885367"/>
    <w:rsid w:val="008A26C5"/>
    <w:rsid w:val="008A7825"/>
    <w:rsid w:val="008B07E3"/>
    <w:rsid w:val="008B148A"/>
    <w:rsid w:val="008B672B"/>
    <w:rsid w:val="008D0229"/>
    <w:rsid w:val="008D07EF"/>
    <w:rsid w:val="008D1FD1"/>
    <w:rsid w:val="008E3049"/>
    <w:rsid w:val="0091121D"/>
    <w:rsid w:val="009176FA"/>
    <w:rsid w:val="009254D8"/>
    <w:rsid w:val="0093717C"/>
    <w:rsid w:val="00961FA3"/>
    <w:rsid w:val="009716F5"/>
    <w:rsid w:val="009770DB"/>
    <w:rsid w:val="00980FD9"/>
    <w:rsid w:val="009818D8"/>
    <w:rsid w:val="00984EF1"/>
    <w:rsid w:val="009A5F45"/>
    <w:rsid w:val="009A63E1"/>
    <w:rsid w:val="009C0441"/>
    <w:rsid w:val="009C56F0"/>
    <w:rsid w:val="009D37DF"/>
    <w:rsid w:val="009E16DE"/>
    <w:rsid w:val="009F3E49"/>
    <w:rsid w:val="00A00500"/>
    <w:rsid w:val="00A05B8E"/>
    <w:rsid w:val="00A07EF6"/>
    <w:rsid w:val="00A15A5E"/>
    <w:rsid w:val="00A474EA"/>
    <w:rsid w:val="00A508D6"/>
    <w:rsid w:val="00A522E0"/>
    <w:rsid w:val="00A614F0"/>
    <w:rsid w:val="00A67C03"/>
    <w:rsid w:val="00A86A7D"/>
    <w:rsid w:val="00A90021"/>
    <w:rsid w:val="00AA3D67"/>
    <w:rsid w:val="00AC5413"/>
    <w:rsid w:val="00AE076E"/>
    <w:rsid w:val="00AE3C15"/>
    <w:rsid w:val="00B25CFF"/>
    <w:rsid w:val="00B347F8"/>
    <w:rsid w:val="00B401FE"/>
    <w:rsid w:val="00B450B9"/>
    <w:rsid w:val="00B46D42"/>
    <w:rsid w:val="00B60DB7"/>
    <w:rsid w:val="00B75130"/>
    <w:rsid w:val="00B80605"/>
    <w:rsid w:val="00B82D7D"/>
    <w:rsid w:val="00B84ACF"/>
    <w:rsid w:val="00B864F8"/>
    <w:rsid w:val="00BA060E"/>
    <w:rsid w:val="00BA5E09"/>
    <w:rsid w:val="00BB2C5A"/>
    <w:rsid w:val="00BB2DC9"/>
    <w:rsid w:val="00BB41B2"/>
    <w:rsid w:val="00BB57F9"/>
    <w:rsid w:val="00BC39EB"/>
    <w:rsid w:val="00BE1C22"/>
    <w:rsid w:val="00BE3132"/>
    <w:rsid w:val="00BE688E"/>
    <w:rsid w:val="00BE7FFB"/>
    <w:rsid w:val="00BF2683"/>
    <w:rsid w:val="00BF6DAA"/>
    <w:rsid w:val="00C0264A"/>
    <w:rsid w:val="00C04679"/>
    <w:rsid w:val="00C05AFA"/>
    <w:rsid w:val="00C10856"/>
    <w:rsid w:val="00C222C5"/>
    <w:rsid w:val="00C266AA"/>
    <w:rsid w:val="00C30E1D"/>
    <w:rsid w:val="00C31B61"/>
    <w:rsid w:val="00C43FDC"/>
    <w:rsid w:val="00C46AB1"/>
    <w:rsid w:val="00C476C0"/>
    <w:rsid w:val="00C91F28"/>
    <w:rsid w:val="00C92EC2"/>
    <w:rsid w:val="00CA5AAE"/>
    <w:rsid w:val="00CA6C54"/>
    <w:rsid w:val="00CA7718"/>
    <w:rsid w:val="00CC4170"/>
    <w:rsid w:val="00CC449F"/>
    <w:rsid w:val="00CC5A57"/>
    <w:rsid w:val="00CD1A7A"/>
    <w:rsid w:val="00CD6610"/>
    <w:rsid w:val="00CE31A5"/>
    <w:rsid w:val="00CE3513"/>
    <w:rsid w:val="00CE7CFE"/>
    <w:rsid w:val="00CF007C"/>
    <w:rsid w:val="00CF209F"/>
    <w:rsid w:val="00D13BAD"/>
    <w:rsid w:val="00D206EC"/>
    <w:rsid w:val="00D41EEC"/>
    <w:rsid w:val="00D46AFC"/>
    <w:rsid w:val="00D47B09"/>
    <w:rsid w:val="00D539E9"/>
    <w:rsid w:val="00D548C2"/>
    <w:rsid w:val="00D55F0B"/>
    <w:rsid w:val="00D565DF"/>
    <w:rsid w:val="00D87793"/>
    <w:rsid w:val="00D91CE9"/>
    <w:rsid w:val="00DA3CBB"/>
    <w:rsid w:val="00DB1848"/>
    <w:rsid w:val="00DB30E2"/>
    <w:rsid w:val="00DF03DE"/>
    <w:rsid w:val="00E008C2"/>
    <w:rsid w:val="00E05D68"/>
    <w:rsid w:val="00E14C03"/>
    <w:rsid w:val="00E1786F"/>
    <w:rsid w:val="00E2012A"/>
    <w:rsid w:val="00E22F16"/>
    <w:rsid w:val="00E25290"/>
    <w:rsid w:val="00E327F6"/>
    <w:rsid w:val="00E35F09"/>
    <w:rsid w:val="00E47F2C"/>
    <w:rsid w:val="00E51095"/>
    <w:rsid w:val="00E65B6C"/>
    <w:rsid w:val="00E66801"/>
    <w:rsid w:val="00E77517"/>
    <w:rsid w:val="00E957AB"/>
    <w:rsid w:val="00EB54C6"/>
    <w:rsid w:val="00EC4765"/>
    <w:rsid w:val="00ED26B0"/>
    <w:rsid w:val="00ED773D"/>
    <w:rsid w:val="00EE0397"/>
    <w:rsid w:val="00EE07EC"/>
    <w:rsid w:val="00EE16BD"/>
    <w:rsid w:val="00EE6A7C"/>
    <w:rsid w:val="00EF5864"/>
    <w:rsid w:val="00EF76EA"/>
    <w:rsid w:val="00EF7A48"/>
    <w:rsid w:val="00F11CA3"/>
    <w:rsid w:val="00F216FE"/>
    <w:rsid w:val="00F50461"/>
    <w:rsid w:val="00F65182"/>
    <w:rsid w:val="00F70E6D"/>
    <w:rsid w:val="00F714CC"/>
    <w:rsid w:val="00F81A92"/>
    <w:rsid w:val="00F825CF"/>
    <w:rsid w:val="00F853B0"/>
    <w:rsid w:val="00F93947"/>
    <w:rsid w:val="00FA15BA"/>
    <w:rsid w:val="00FA43C9"/>
    <w:rsid w:val="00FA6CC3"/>
    <w:rsid w:val="00FB4D35"/>
    <w:rsid w:val="00FF0A50"/>
    <w:rsid w:val="00FF34E3"/>
    <w:rsid w:val="00FF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 w:type="paragraph" w:styleId="HTMLPreformatted">
    <w:name w:val="HTML Preformatted"/>
    <w:basedOn w:val="Normal"/>
    <w:link w:val="HTMLPreformattedChar"/>
    <w:uiPriority w:val="99"/>
    <w:unhideWhenUsed/>
    <w:rsid w:val="00C1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C10856"/>
    <w:rPr>
      <w:rFonts w:ascii="Courier New" w:hAnsi="Courier New" w:cs="Courier New"/>
      <w:color w:val="000000"/>
      <w:sz w:val="20"/>
      <w:szCs w:val="20"/>
    </w:rPr>
  </w:style>
  <w:style w:type="paragraph" w:styleId="PlainText">
    <w:name w:val="Plain Text"/>
    <w:basedOn w:val="Normal"/>
    <w:link w:val="PlainTextChar"/>
    <w:uiPriority w:val="99"/>
    <w:semiHidden/>
    <w:unhideWhenUsed/>
    <w:rsid w:val="007C13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13ED"/>
    <w:rPr>
      <w:rFonts w:ascii="Calibri" w:hAnsi="Calibri"/>
      <w:szCs w:val="21"/>
    </w:rPr>
  </w:style>
  <w:style w:type="character" w:styleId="Hyperlink">
    <w:name w:val="Hyperlink"/>
    <w:basedOn w:val="DefaultParagraphFont"/>
    <w:uiPriority w:val="99"/>
    <w:unhideWhenUsed/>
    <w:rsid w:val="00761C92"/>
    <w:rPr>
      <w:color w:val="0000FF" w:themeColor="hyperlink"/>
      <w:u w:val="single"/>
    </w:rPr>
  </w:style>
  <w:style w:type="paragraph" w:styleId="EndnoteText">
    <w:name w:val="endnote text"/>
    <w:basedOn w:val="Normal"/>
    <w:link w:val="EndnoteTextChar"/>
    <w:uiPriority w:val="99"/>
    <w:semiHidden/>
    <w:unhideWhenUsed/>
    <w:rsid w:val="00CA77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718"/>
    <w:rPr>
      <w:rFonts w:ascii="Arial" w:hAnsi="Arial"/>
      <w:sz w:val="20"/>
      <w:szCs w:val="20"/>
    </w:rPr>
  </w:style>
  <w:style w:type="character" w:styleId="EndnoteReference">
    <w:name w:val="endnote reference"/>
    <w:basedOn w:val="DefaultParagraphFont"/>
    <w:uiPriority w:val="99"/>
    <w:semiHidden/>
    <w:unhideWhenUsed/>
    <w:rsid w:val="00CA77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 w:type="paragraph" w:styleId="HTMLPreformatted">
    <w:name w:val="HTML Preformatted"/>
    <w:basedOn w:val="Normal"/>
    <w:link w:val="HTMLPreformattedChar"/>
    <w:uiPriority w:val="99"/>
    <w:unhideWhenUsed/>
    <w:rsid w:val="00C1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C10856"/>
    <w:rPr>
      <w:rFonts w:ascii="Courier New" w:hAnsi="Courier New" w:cs="Courier New"/>
      <w:color w:val="000000"/>
      <w:sz w:val="20"/>
      <w:szCs w:val="20"/>
    </w:rPr>
  </w:style>
  <w:style w:type="paragraph" w:styleId="PlainText">
    <w:name w:val="Plain Text"/>
    <w:basedOn w:val="Normal"/>
    <w:link w:val="PlainTextChar"/>
    <w:uiPriority w:val="99"/>
    <w:semiHidden/>
    <w:unhideWhenUsed/>
    <w:rsid w:val="007C13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13ED"/>
    <w:rPr>
      <w:rFonts w:ascii="Calibri" w:hAnsi="Calibri"/>
      <w:szCs w:val="21"/>
    </w:rPr>
  </w:style>
  <w:style w:type="character" w:styleId="Hyperlink">
    <w:name w:val="Hyperlink"/>
    <w:basedOn w:val="DefaultParagraphFont"/>
    <w:uiPriority w:val="99"/>
    <w:unhideWhenUsed/>
    <w:rsid w:val="00761C92"/>
    <w:rPr>
      <w:color w:val="0000FF" w:themeColor="hyperlink"/>
      <w:u w:val="single"/>
    </w:rPr>
  </w:style>
  <w:style w:type="paragraph" w:styleId="EndnoteText">
    <w:name w:val="endnote text"/>
    <w:basedOn w:val="Normal"/>
    <w:link w:val="EndnoteTextChar"/>
    <w:uiPriority w:val="99"/>
    <w:semiHidden/>
    <w:unhideWhenUsed/>
    <w:rsid w:val="00CA77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718"/>
    <w:rPr>
      <w:rFonts w:ascii="Arial" w:hAnsi="Arial"/>
      <w:sz w:val="20"/>
      <w:szCs w:val="20"/>
    </w:rPr>
  </w:style>
  <w:style w:type="character" w:styleId="EndnoteReference">
    <w:name w:val="endnote reference"/>
    <w:basedOn w:val="DefaultParagraphFont"/>
    <w:uiPriority w:val="99"/>
    <w:semiHidden/>
    <w:unhideWhenUsed/>
    <w:rsid w:val="00CA7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890">
      <w:bodyDiv w:val="1"/>
      <w:marLeft w:val="0"/>
      <w:marRight w:val="0"/>
      <w:marTop w:val="0"/>
      <w:marBottom w:val="0"/>
      <w:divBdr>
        <w:top w:val="none" w:sz="0" w:space="0" w:color="auto"/>
        <w:left w:val="none" w:sz="0" w:space="0" w:color="auto"/>
        <w:bottom w:val="none" w:sz="0" w:space="0" w:color="auto"/>
        <w:right w:val="none" w:sz="0" w:space="0" w:color="auto"/>
      </w:divBdr>
    </w:div>
    <w:div w:id="80369158">
      <w:bodyDiv w:val="1"/>
      <w:marLeft w:val="0"/>
      <w:marRight w:val="0"/>
      <w:marTop w:val="0"/>
      <w:marBottom w:val="0"/>
      <w:divBdr>
        <w:top w:val="none" w:sz="0" w:space="0" w:color="auto"/>
        <w:left w:val="none" w:sz="0" w:space="0" w:color="auto"/>
        <w:bottom w:val="none" w:sz="0" w:space="0" w:color="auto"/>
        <w:right w:val="none" w:sz="0" w:space="0" w:color="auto"/>
      </w:divBdr>
    </w:div>
    <w:div w:id="134421797">
      <w:bodyDiv w:val="1"/>
      <w:marLeft w:val="0"/>
      <w:marRight w:val="0"/>
      <w:marTop w:val="0"/>
      <w:marBottom w:val="0"/>
      <w:divBdr>
        <w:top w:val="none" w:sz="0" w:space="0" w:color="auto"/>
        <w:left w:val="none" w:sz="0" w:space="0" w:color="auto"/>
        <w:bottom w:val="none" w:sz="0" w:space="0" w:color="auto"/>
        <w:right w:val="none" w:sz="0" w:space="0" w:color="auto"/>
      </w:divBdr>
    </w:div>
    <w:div w:id="874655943">
      <w:bodyDiv w:val="1"/>
      <w:marLeft w:val="0"/>
      <w:marRight w:val="0"/>
      <w:marTop w:val="0"/>
      <w:marBottom w:val="0"/>
      <w:divBdr>
        <w:top w:val="none" w:sz="0" w:space="0" w:color="auto"/>
        <w:left w:val="none" w:sz="0" w:space="0" w:color="auto"/>
        <w:bottom w:val="none" w:sz="0" w:space="0" w:color="auto"/>
        <w:right w:val="none" w:sz="0" w:space="0" w:color="auto"/>
      </w:divBdr>
    </w:div>
    <w:div w:id="1205485361">
      <w:bodyDiv w:val="1"/>
      <w:marLeft w:val="0"/>
      <w:marRight w:val="0"/>
      <w:marTop w:val="0"/>
      <w:marBottom w:val="0"/>
      <w:divBdr>
        <w:top w:val="none" w:sz="0" w:space="0" w:color="auto"/>
        <w:left w:val="none" w:sz="0" w:space="0" w:color="auto"/>
        <w:bottom w:val="none" w:sz="0" w:space="0" w:color="auto"/>
        <w:right w:val="none" w:sz="0" w:space="0" w:color="auto"/>
      </w:divBdr>
    </w:div>
    <w:div w:id="1308510118">
      <w:bodyDiv w:val="1"/>
      <w:marLeft w:val="0"/>
      <w:marRight w:val="0"/>
      <w:marTop w:val="0"/>
      <w:marBottom w:val="0"/>
      <w:divBdr>
        <w:top w:val="none" w:sz="0" w:space="0" w:color="auto"/>
        <w:left w:val="none" w:sz="0" w:space="0" w:color="auto"/>
        <w:bottom w:val="none" w:sz="0" w:space="0" w:color="auto"/>
        <w:right w:val="none" w:sz="0" w:space="0" w:color="auto"/>
      </w:divBdr>
    </w:div>
    <w:div w:id="1330332020">
      <w:bodyDiv w:val="1"/>
      <w:marLeft w:val="0"/>
      <w:marRight w:val="0"/>
      <w:marTop w:val="0"/>
      <w:marBottom w:val="0"/>
      <w:divBdr>
        <w:top w:val="none" w:sz="0" w:space="0" w:color="auto"/>
        <w:left w:val="none" w:sz="0" w:space="0" w:color="auto"/>
        <w:bottom w:val="none" w:sz="0" w:space="0" w:color="auto"/>
        <w:right w:val="none" w:sz="0" w:space="0" w:color="auto"/>
      </w:divBdr>
    </w:div>
    <w:div w:id="180364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I_x0020_or_x0020_Program_x0020_Manager xmlns="94d75253-8bf3-4b78-8808-205d873b6efd">Steve Balakirsky</PI_x0020_or_x0020_Program_x0020_Manager>
    <Deputy_x0020_Director_x0020_Approved xmlns="94d75253-8bf3-4b78-8808-205d873b6efd">false</Deputy_x0020_Director_x0020_Approved>
    <Facilities_x0020_Used xmlns="94d75253-8bf3-4b78-8808-205d873b6efd">
      <Value>Advanced Manufacturing Test Bed</Value>
    </Facilities_x0020_Used>
    <Lead_x0020_Division xmlns="94d75253-8bf3-4b78-8808-205d873b6efd">735</Lead_x0020_Division>
    <Program xmlns="94d75253-8bf3-4b78-8808-205d873b6efd">Next-Generation Robotics and Automation</Program>
    <Director_x0020_Approved xmlns="94d75253-8bf3-4b78-8808-205d873b6efd">false</Director_x0020_Approved>
    <Division_x002f_Office_x0020_Chief_x0020_Approved xmlns="94d75253-8bf3-4b78-8808-205d873b6efd">false</Division_x002f_Office_x0020_Chief_x0020_Approved>
    <Website_x0020_Keywords xmlns="94d75253-8bf3-4b78-8808-205d873b6efd">
      <Value>Manufacturing</Value>
      <Value>Metrology and Standards for Manufacturing Systems and Data</Value>
      <Value>Model-based manufacturing</Value>
      <Value>Performance Metrics</Value>
      <Value>Robotics</Value>
      <Value>Simulation</Value>
    </Website_x0020_Keywords>
    <Goal xmlns="94d75253-8bf3-4b78-8808-205d873b6efd">Smart Manufacturing, Construction, and Cyber-Physical Systems</Goal>
    <Goal_x0020_Leader_x0020_Approved xmlns="94d75253-8bf3-4b78-8808-205d873b6efd">false</Goal_x0020_Leader_x0020_Approved>
    <Program_x0020_Manager_x0020_Approved xmlns="94d75253-8bf3-4b78-8808-205d873b6efd">false</Program_x0020_Manager_x0020_Approved>
    <New_x0020_or_x0020_Continuing_x0020_Project xmlns="94d75253-8bf3-4b78-8808-205d873b6efd">New Project</New_x0020_or_x0020_Continuing_x0020_Project>
    <Additional_x0020_Keywords xmlns="94d75253-8bf3-4b78-8808-205d873b6e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43C0D2660DE48A4989E249731749D" ma:contentTypeVersion="16" ma:contentTypeDescription="Create a new document." ma:contentTypeScope="" ma:versionID="4cb5fcd2a3245cfbd922285f69e90545">
  <xsd:schema xmlns:xsd="http://www.w3.org/2001/XMLSchema" xmlns:p="http://schemas.microsoft.com/office/2006/metadata/properties" xmlns:ns2="94d75253-8bf3-4b78-8808-205d873b6efd" targetNamespace="http://schemas.microsoft.com/office/2006/metadata/properties" ma:root="true" ma:fieldsID="0e3bb9da3762a1a618232140983a3db6" ns2:_="">
    <xsd:import namespace="94d75253-8bf3-4b78-8808-205d873b6efd"/>
    <xsd:element name="properties">
      <xsd:complexType>
        <xsd:sequence>
          <xsd:element name="documentManagement">
            <xsd:complexType>
              <xsd:all>
                <xsd:element ref="ns2:PI_x0020_or_x0020_Program_x0020_Manager" minOccurs="0"/>
                <xsd:element ref="ns2:Lead_x0020_Division" minOccurs="0"/>
                <xsd:element ref="ns2:Goal"/>
                <xsd:element ref="ns2:Program"/>
                <xsd:element ref="ns2:Division_x002f_Office_x0020_Chief_x0020_Approved" minOccurs="0"/>
                <xsd:element ref="ns2:Program_x0020_Manager_x0020_Approved" minOccurs="0"/>
                <xsd:element ref="ns2:Goal_x0020_Leader_x0020_Approved" minOccurs="0"/>
                <xsd:element ref="ns2:Deputy_x0020_Director_x0020_Approved" minOccurs="0"/>
                <xsd:element ref="ns2:Director_x0020_Approved" minOccurs="0"/>
                <xsd:element ref="ns2:New_x0020_or_x0020_Continuing_x0020_Project" minOccurs="0"/>
                <xsd:element ref="ns2:Facilities_x0020_Used" minOccurs="0"/>
                <xsd:element ref="ns2:Website_x0020_Keywords" minOccurs="0"/>
                <xsd:element ref="ns2:Additional_x0020_Keywords" minOccurs="0"/>
              </xsd:all>
            </xsd:complexType>
          </xsd:element>
        </xsd:sequence>
      </xsd:complexType>
    </xsd:element>
  </xsd:schema>
  <xsd:schema xmlns:xsd="http://www.w3.org/2001/XMLSchema" xmlns:dms="http://schemas.microsoft.com/office/2006/documentManagement/types" targetNamespace="94d75253-8bf3-4b78-8808-205d873b6efd" elementFormDefault="qualified">
    <xsd:import namespace="http://schemas.microsoft.com/office/2006/documentManagement/types"/>
    <xsd:element name="PI_x0020_or_x0020_Program_x0020_Manager" ma:index="2" nillable="true" ma:displayName="PI or Program Manager" ma:internalName="PI_x0020_or_x0020_Program_x0020_Manager">
      <xsd:simpleType>
        <xsd:restriction base="dms:Text">
          <xsd:maxLength value="255"/>
        </xsd:restriction>
      </xsd:simpleType>
    </xsd:element>
    <xsd:element name="Lead_x0020_Division" ma:index="3" nillable="true" ma:displayName="Lead Division" ma:format="Dropdown" ma:internalName="Lead_x0020_Division">
      <xsd:simpleType>
        <xsd:restriction base="dms:Choice">
          <xsd:enumeration value="730.00"/>
          <xsd:enumeration value="730.01"/>
          <xsd:enumeration value="730.02"/>
          <xsd:enumeration value="730.03"/>
          <xsd:enumeration value="731"/>
          <xsd:enumeration value="732"/>
          <xsd:enumeration value="733"/>
          <xsd:enumeration value="734"/>
          <xsd:enumeration value="735"/>
        </xsd:restriction>
      </xsd:simpleType>
    </xsd:element>
    <xsd:element name="Goal" ma:index="4" ma:displayName="Goal" ma:format="Dropdown" ma:internalName="Goal">
      <xsd:simpleType>
        <xsd:restriction base="dms:Choice">
          <xsd:enumeration value="Disaster-Resilient Buildings, Infrastructure, and Communities"/>
          <xsd:enumeration value="Smart Manufacturing, Construction, and Cyber-Physical Systems"/>
          <xsd:enumeration value="Sustainable and Energy-Efficient Manufacturing, Materials, and Infrastructure"/>
          <xsd:enumeration value="Laboratory Support"/>
          <xsd:enumeration value="Exploratory Projects"/>
        </xsd:restriction>
      </xsd:simpleType>
    </xsd:element>
    <xsd:element name="Program" ma:index="5" ma:displayName="Program" ma:format="Dropdown" ma:internalName="Program">
      <xsd:simpleType>
        <xsd:restriction base="dms:Choice">
          <xsd:enumeration value="Earthquake Risk Reduction in Buildings and Infrastructure"/>
          <xsd:enumeration value="Embedded Intelligence in Buildings"/>
          <xsd:enumeration value="Fire Risk Reduction in Buildings"/>
          <xsd:enumeration value="Fire Risk Reduction in Communities"/>
          <xsd:enumeration value="Net-Zero Energy, High-Performance Buildings"/>
          <xsd:enumeration value="Next-Generation Robotics and Automation"/>
          <xsd:enumeration value="Smart Manufacturing and Construction Systems"/>
          <xsd:enumeration value="Smart Manufacturing Processes and Equipment"/>
          <xsd:enumeration value="Structural Performance Under Multi-Hazards"/>
          <xsd:enumeration value="Sustainable Manufacturing"/>
          <xsd:enumeration value="Sustainable, High-Performance Infrastructure Materials"/>
          <xsd:enumeration value="Systems Integration for Manufacturing and Construction Applications"/>
          <xsd:enumeration value="Laboratory Support"/>
        </xsd:restriction>
      </xsd:simpleType>
    </xsd:element>
    <xsd:element name="Division_x002f_Office_x0020_Chief_x0020_Approved" ma:index="6" nillable="true" ma:displayName="Div/Office Chief" ma:default="0" ma:description="Primary Div/Office Chief Marks his/her Approval Here (if applies)" ma:internalName="Division_x002f_Office_x0020_Chief_x0020_Approved">
      <xsd:simpleType>
        <xsd:restriction base="dms:Boolean"/>
      </xsd:simpleType>
    </xsd:element>
    <xsd:element name="Program_x0020_Manager_x0020_Approved" ma:index="7" nillable="true" ma:displayName="Program Mgr" ma:default="0" ma:description="Program Manager Marks his/her Approval Here (if applies)" ma:internalName="Program_x0020_Manager_x0020_Approved">
      <xsd:simpleType>
        <xsd:restriction base="dms:Boolean"/>
      </xsd:simpleType>
    </xsd:element>
    <xsd:element name="Goal_x0020_Leader_x0020_Approved" ma:index="8" nillable="true" ma:displayName="Goal Leader" ma:default="0" ma:description="Goal Leader Marks his/her Approval Here (if applies)" ma:internalName="Goal_x0020_Leader_x0020_Approved">
      <xsd:simpleType>
        <xsd:restriction base="dms:Boolean"/>
      </xsd:simpleType>
    </xsd:element>
    <xsd:element name="Deputy_x0020_Director_x0020_Approved" ma:index="9" nillable="true" ma:displayName="Dep. Director" ma:default="0" ma:description="Deputy Director Marks His Approval Here" ma:internalName="Deputy_x0020_Director_x0020_Approved">
      <xsd:simpleType>
        <xsd:restriction base="dms:Boolean"/>
      </xsd:simpleType>
    </xsd:element>
    <xsd:element name="Director_x0020_Approved" ma:index="10" nillable="true" ma:displayName="DIRECTOR APPROVED" ma:default="0" ma:description="Laboratory Director Marks His Approval Here" ma:internalName="Director_x0020_Approved">
      <xsd:simpleType>
        <xsd:restriction base="dms:Boolean"/>
      </xsd:simpleType>
    </xsd:element>
    <xsd:element name="New_x0020_or_x0020_Continuing_x0020_Project" ma:index="11" nillable="true" ma:displayName="New/Continuing" ma:format="RadioButtons" ma:internalName="New_x0020_or_x0020_Continuing_x0020_Project">
      <xsd:simpleType>
        <xsd:restriction base="dms:Choice">
          <xsd:enumeration value="New Project"/>
          <xsd:enumeration value="Continuing from Previous Year"/>
        </xsd:restriction>
      </xsd:simpleType>
    </xsd:element>
    <xsd:element name="Facilities_x0020_Used" ma:index="12" nillable="true" ma:displayName="Facilities Used" ma:description="Select any major facilities utilized for this project or program (for external website project/program pages)" ma:internalName="Facilities_x0020_Used">
      <xsd:complexType>
        <xsd:complexContent>
          <xsd:extension base="dms:MultiChoiceFillIn">
            <xsd:sequence>
              <xsd:element name="Value" maxOccurs="unbounded" minOccurs="0" nillable="true">
                <xsd:simpleType>
                  <xsd:union memberTypes="dms:Text">
                    <xsd:simpleType>
                      <xsd:restriction base="dms:Choice">
                        <xsd:enumeration value="Advanced Manufacturing Test Bed"/>
                        <xsd:enumeration value="Building Integrated Photovoltaic Testbed"/>
                        <xsd:enumeration value="Fire Emulator/Detector Evaluator"/>
                        <xsd:enumeration value="HVAC&amp;R Equipment Environmental Chambers"/>
                        <xsd:enumeration value="Integrating Sphere"/>
                        <xsd:enumeration value="Large Fire Research Facility"/>
                        <xsd:enumeration value="Large-Scale Structures Testing Facility"/>
                        <xsd:enumeration value="Lateral Ignition and Flame Spread Apparatus"/>
                        <xsd:enumeration value="Line Heat-Source Guarded Hot Plate"/>
                        <xsd:enumeration value="Mobile Solar Tracker Facility"/>
                        <xsd:enumeration value="Radiative Gasification Apparatus"/>
                        <xsd:enumeration value="Residential Fuel Cell Performance Test Facility"/>
                        <xsd:enumeration value="Roof Photovoltaic Test Facility"/>
                        <xsd:enumeration value="Tri-Directional Test Facility"/>
                      </xsd:restriction>
                    </xsd:simpleType>
                  </xsd:union>
                </xsd:simpleType>
              </xsd:element>
            </xsd:sequence>
          </xsd:extension>
        </xsd:complexContent>
      </xsd:complexType>
    </xsd:element>
    <xsd:element name="Website_x0020_Keywords" ma:index="13" nillable="true" ma:displayName="Website Keywords" ma:description="Select appropriate keywords for this project or program (for external website project/program pages)" ma:internalName="Website_x0020_Keywords">
      <xsd:complexType>
        <xsd:complexContent>
          <xsd:extension base="dms:MultiChoice">
            <xsd:sequence>
              <xsd:element name="Value" maxOccurs="unbounded" minOccurs="0" nillable="true">
                <xsd:simpleType>
                  <xsd:restriction base="dms:Choice">
                    <xsd:enumeration value="Building and Fire Research"/>
                    <xsd:enumeration value="Healthy and Sustainable Buildings"/>
                    <xsd:enumeration value="Building Energy Conservation"/>
                    <xsd:enumeration value="Alternative/Renewable Energy"/>
                    <xsd:enumeration value="Building Equipment Efficiency"/>
                    <xsd:enumeration value="Indoor Air Quality"/>
                    <xsd:enumeration value="Sustainability Metrics and Tools"/>
                    <xsd:enumeration value="Cybernetic Building Systems"/>
                    <xsd:enumeration value="Building Automation and Control"/>
                    <xsd:enumeration value="Fault Detection and Diagnostics"/>
                    <xsd:enumeration value="First Responder Communications"/>
                    <xsd:enumeration value="Construction Integration and Automation"/>
                    <xsd:enumeration value="Intelligent/Automated Construction"/>
                    <xsd:enumeration value="Information/Communication Technologies"/>
                    <xsd:enumeration value="Building/Construction Modeling"/>
                    <xsd:enumeration value="Construction Productivity Metrics and Tools"/>
                    <xsd:enumeration value="Building Materials"/>
                    <xsd:enumeration value="Concrete/Cement"/>
                    <xsd:enumeration value="Polymers/Polymeric Composites"/>
                    <xsd:enumeration value="Coatings/Sealants"/>
                    <xsd:enumeration value="Service Life Prediction"/>
                    <xsd:enumeration value="Laboratory Inspection Program"/>
                    <xsd:enumeration value="Nanocomposite Materials"/>
                    <xsd:enumeration value="Building Economics"/>
                    <xsd:enumeration value="Microeconomic Analysis"/>
                    <xsd:enumeration value="Life-Cycle Cost Analysis"/>
                    <xsd:enumeration value="Economic Impact Analysis"/>
                    <xsd:enumeration value="Fire Protection Technologies"/>
                    <xsd:enumeration value="Fire Spread"/>
                    <xsd:enumeration value="Fire Materials Research"/>
                    <xsd:enumeration value="Fire Detection"/>
                    <xsd:enumeration value="Fire Fighting Technologies"/>
                    <xsd:enumeration value="Fire Measurements"/>
                    <xsd:enumeration value="Fire Modeling"/>
                    <xsd:enumeration value="Homeland Security and Disaster Resilience"/>
                    <xsd:enumeration value="Progressive Structural Collapse"/>
                    <xsd:enumeration value="Fire Resistance of Structures"/>
                    <xsd:enumeration value="Wind Engineering"/>
                    <xsd:enumeration value="Multi-Hazard Failure Analysis"/>
                    <xsd:enumeration value="Earthquake Hazards Reduction"/>
                    <xsd:enumeration value="Wildland-Urban Interface (WUI) Fires"/>
                    <xsd:enumeration value="Emergency Egress and Access"/>
                    <xsd:enumeration value="Chemical/Biological/Radiological (CBR) Protection"/>
                    <xsd:enumeration value="Building and Fire Safety Investigations"/>
                    <xsd:enumeration value="National Construction Safety Team Investigations"/>
                    <xsd:enumeration value="World Trade Center Investigation"/>
                    <xsd:enumeration value="Other Disaster and Failure Investigations"/>
                    <xsd:enumeration value="Fire Research Grants Program"/>
                    <xsd:enumeration value="Building and Fire Codes and Standards"/>
                    <xsd:enumeration value="Manufacturing"/>
                    <xsd:enumeration value="Energy"/>
                    <xsd:enumeration value="Green Manufacturing"/>
                    <xsd:enumeration value="Growth Services"/>
                    <xsd:enumeration value="International Trade"/>
                    <xsd:enumeration value="Lean Manufacturing"/>
                    <xsd:enumeration value="Metrology"/>
                    <xsd:enumeration value="Acceleration"/>
                    <xsd:enumeration value="Acoustical pressure measurement"/>
                    <xsd:enumeration value="Autonomous Navigation"/>
                    <xsd:enumeration value="Dimensional Metrology"/>
                    <xsd:enumeration value="Electrical Metrology"/>
                    <xsd:enumeration value="Flow"/>
                    <xsd:enumeration value="Force"/>
                    <xsd:enumeration value="Humidity"/>
                    <xsd:enumeration value="Length"/>
                    <xsd:enumeration value="Mass"/>
                    <xsd:enumeration value="Mechanical Metrology"/>
                    <xsd:enumeration value="Metrology and Standards for Manufacturing Systems and Data"/>
                    <xsd:enumeration value="Metrology and Standards for Manufacturing Processes"/>
                    <xsd:enumeration value="Metrology and Standards for Manufacturing Equipment"/>
                    <xsd:enumeration value="Model-based manufacturing"/>
                    <xsd:enumeration value="Perception"/>
                    <xsd:enumeration value="Pressure &amp; Vacuum"/>
                    <xsd:enumeration value="Sensors"/>
                    <xsd:enumeration value="Thermometry"/>
                    <xsd:enumeration value="Ontologies"/>
                    <xsd:enumeration value="Nanomanufacturing"/>
                    <xsd:enumeration value="Process Improvement"/>
                    <xsd:enumeration value="Performance Metrics"/>
                    <xsd:enumeration value="Product Data"/>
                    <xsd:enumeration value="RFID"/>
                    <xsd:enumeration value="Robotics"/>
                    <xsd:enumeration value="Bomb-disposal robots"/>
                    <xsd:enumeration value="Manipulation"/>
                    <xsd:enumeration value="Mobility"/>
                    <xsd:enumeration value="Urban search and rescue robots"/>
                    <xsd:enumeration value="Simulation"/>
                    <xsd:enumeration value="Strategic Management"/>
                    <xsd:enumeration value="Supply Chain"/>
                    <xsd:enumeration value="Supplier Development"/>
                    <xsd:enumeration value="Sustainable Manufacturing"/>
                    <xsd:enumeration value="Systems Integration"/>
                    <xsd:enumeration value="Technology Commercialization"/>
                    <xsd:enumeration value="Technology Deployment"/>
                  </xsd:restriction>
                </xsd:simpleType>
              </xsd:element>
            </xsd:sequence>
          </xsd:extension>
        </xsd:complexContent>
      </xsd:complexType>
    </xsd:element>
    <xsd:element name="Additional_x0020_Keywords" ma:index="20" nillable="true" ma:displayName="Additional Keywords" ma:description="Any additional keywords that you did not find in the list." ma:internalName="Additional_x0020_Keyword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BED75-0D67-4D66-9C30-5E49DE0ED54E}">
  <ds:schemaRefs>
    <ds:schemaRef ds:uri="http://purl.org/dc/elements/1.1/"/>
    <ds:schemaRef ds:uri="http://purl.org/dc/terms/"/>
    <ds:schemaRef ds:uri="http://purl.org/dc/dcmitype/"/>
    <ds:schemaRef ds:uri="94d75253-8bf3-4b78-8808-205d873b6efd"/>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39C8919D-BBC7-4BAB-8433-46649BDED1F0}">
  <ds:schemaRefs>
    <ds:schemaRef ds:uri="http://schemas.microsoft.com/sharepoint/v3/contenttype/forms"/>
  </ds:schemaRefs>
</ds:datastoreItem>
</file>

<file path=customXml/itemProps3.xml><?xml version="1.0" encoding="utf-8"?>
<ds:datastoreItem xmlns:ds="http://schemas.openxmlformats.org/officeDocument/2006/customXml" ds:itemID="{3A448AD7-9F44-43BC-B28D-6658030E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75253-8bf3-4b78-8808-205d873b6e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DCC49C8-72AD-4CAD-81A5-8C940689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Intelligent Planning and Modeling for Autonomous Systems</vt:lpstr>
    </vt:vector>
  </TitlesOfParts>
  <Company>NIST</Company>
  <LinksUpToDate>false</LinksUpToDate>
  <CharactersWithSpaces>16423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Planning and Modeling for Autonomous Systems</dc:title>
  <dc:creator>Stephen Balakirsky</dc:creator>
  <cp:lastModifiedBy>Stephen Balakirsky</cp:lastModifiedBy>
  <cp:revision>8</cp:revision>
  <cp:lastPrinted>2011-08-31T18:21:00Z</cp:lastPrinted>
  <dcterms:created xsi:type="dcterms:W3CDTF">2012-08-07T18:16:00Z</dcterms:created>
  <dcterms:modified xsi:type="dcterms:W3CDTF">2012-08-28T17:28:00Z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0x01010015B43C0D2660DE48A4989E249731749D</vt:lpwstr>
  </property>
</Properties>
</file>